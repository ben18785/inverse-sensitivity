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59F9B" w14:textId="77777777" w:rsidR="001B005A" w:rsidRPr="005F4424" w:rsidRDefault="00251D14" w:rsidP="005F4424">
      <w:pPr>
        <w:jc w:val="center"/>
        <w:rPr>
          <w:sz w:val="32"/>
          <w:szCs w:val="32"/>
        </w:rPr>
      </w:pPr>
      <w:r w:rsidRPr="005F4424">
        <w:rPr>
          <w:sz w:val="32"/>
          <w:szCs w:val="32"/>
        </w:rPr>
        <w:t>Response to referee – notes from Simon</w:t>
      </w:r>
    </w:p>
    <w:p w14:paraId="4908E3BC" w14:textId="77777777" w:rsidR="00251D14" w:rsidRPr="00E13035" w:rsidRDefault="00251D14" w:rsidP="005F4424">
      <w:pPr>
        <w:jc w:val="both"/>
      </w:pPr>
    </w:p>
    <w:p w14:paraId="751588BF" w14:textId="77777777" w:rsidR="00251D14" w:rsidRPr="00E13035" w:rsidRDefault="00E97917" w:rsidP="005F4424">
      <w:pPr>
        <w:jc w:val="both"/>
      </w:pPr>
      <w:r w:rsidRPr="00E13035">
        <w:rPr>
          <w:b/>
          <w:u w:val="single"/>
        </w:rPr>
        <w:t>Response to editor</w:t>
      </w:r>
      <w:r w:rsidRPr="00E13035">
        <w:t xml:space="preserve"> (cover letter)</w:t>
      </w:r>
    </w:p>
    <w:p w14:paraId="562C0557" w14:textId="77777777" w:rsidR="00251D14" w:rsidRPr="00E13035" w:rsidRDefault="00251D14" w:rsidP="005F4424">
      <w:pPr>
        <w:jc w:val="both"/>
      </w:pPr>
      <w:r w:rsidRPr="00E13035">
        <w:t>COVID delay – two coauthors h</w:t>
      </w:r>
      <w:r w:rsidR="0049255E">
        <w:t>eavily involved with UK efforts</w:t>
      </w:r>
    </w:p>
    <w:p w14:paraId="71D5C17B" w14:textId="77777777" w:rsidR="00251D14" w:rsidRPr="00E13035" w:rsidRDefault="00251D14" w:rsidP="005F4424">
      <w:pPr>
        <w:jc w:val="both"/>
      </w:pPr>
      <w:r w:rsidRPr="00E13035">
        <w:t>Difficulty in finding experimental data and suitable model. Most of the papers in the literature use simulated data. Nondimensionalization information somewhat incomplete. Valuable experience.</w:t>
      </w:r>
    </w:p>
    <w:p w14:paraId="306C7496" w14:textId="77777777" w:rsidR="00E97917" w:rsidRPr="00E13035" w:rsidRDefault="00E97917" w:rsidP="005F4424">
      <w:pPr>
        <w:jc w:val="both"/>
      </w:pPr>
    </w:p>
    <w:p w14:paraId="4BC15D5B" w14:textId="77777777" w:rsidR="00E97917" w:rsidRPr="00E13035" w:rsidRDefault="00E97917" w:rsidP="005F4424">
      <w:pPr>
        <w:jc w:val="both"/>
        <w:rPr>
          <w:b/>
          <w:u w:val="single"/>
        </w:rPr>
      </w:pPr>
      <w:r w:rsidRPr="00E13035">
        <w:rPr>
          <w:b/>
          <w:u w:val="single"/>
        </w:rPr>
        <w:t>Response to referee</w:t>
      </w:r>
    </w:p>
    <w:p w14:paraId="5427551B" w14:textId="77777777" w:rsidR="00993935" w:rsidRDefault="00E97917" w:rsidP="005F4424">
      <w:pPr>
        <w:jc w:val="both"/>
      </w:pPr>
      <w:r w:rsidRPr="00E13035">
        <w:br/>
      </w:r>
      <w:r w:rsidRPr="00E13035">
        <w:rPr>
          <w:b/>
          <w:u w:val="single"/>
        </w:rPr>
        <w:t>Reviewer #1:</w:t>
      </w:r>
      <w:r w:rsidRPr="00E13035">
        <w:t xml:space="preserve"> </w:t>
      </w:r>
    </w:p>
    <w:p w14:paraId="03F8DFFA" w14:textId="77777777" w:rsidR="0049255E" w:rsidRDefault="0049255E" w:rsidP="005F4424">
      <w:pPr>
        <w:jc w:val="both"/>
        <w:rPr>
          <w:color w:val="2F5496" w:themeColor="accent5" w:themeShade="BF"/>
        </w:rPr>
      </w:pPr>
    </w:p>
    <w:p w14:paraId="7DB53443" w14:textId="77777777" w:rsidR="00993935" w:rsidRDefault="00E97917" w:rsidP="005F4424">
      <w:pPr>
        <w:jc w:val="both"/>
        <w:rPr>
          <w:color w:val="2F5496" w:themeColor="accent5" w:themeShade="BF"/>
          <w:u w:val="single"/>
        </w:rPr>
      </w:pPr>
      <w:r w:rsidRPr="0049255E">
        <w:rPr>
          <w:color w:val="2F5496" w:themeColor="accent5" w:themeShade="BF"/>
          <w:u w:val="single"/>
        </w:rPr>
        <w:t>MAJOR</w:t>
      </w:r>
      <w:r w:rsidR="0049255E">
        <w:rPr>
          <w:color w:val="2F5496" w:themeColor="accent5" w:themeShade="BF"/>
          <w:u w:val="single"/>
        </w:rPr>
        <w:t xml:space="preserve"> COMMENTS</w:t>
      </w:r>
    </w:p>
    <w:p w14:paraId="2BA2E241" w14:textId="77777777" w:rsidR="00E97917" w:rsidRPr="00E13035" w:rsidRDefault="00E97917" w:rsidP="005F4424">
      <w:pPr>
        <w:jc w:val="both"/>
        <w:rPr>
          <w:color w:val="2F5496" w:themeColor="accent5" w:themeShade="BF"/>
        </w:rPr>
      </w:pPr>
      <w:r w:rsidRPr="00E13035">
        <w:br/>
      </w:r>
      <w:r w:rsidRPr="00E13035">
        <w:rPr>
          <w:color w:val="2F5496" w:themeColor="accent5" w:themeShade="BF"/>
        </w:rPr>
        <w:t>(A) Please describe the HODE approach in more detail in the introductory section.</w:t>
      </w:r>
    </w:p>
    <w:p w14:paraId="22CEB174" w14:textId="77777777" w:rsidR="005F4424" w:rsidRDefault="005F4424" w:rsidP="005F4424">
      <w:pPr>
        <w:jc w:val="both"/>
      </w:pPr>
    </w:p>
    <w:p w14:paraId="6E7A80CF" w14:textId="26A0EDA0" w:rsidR="005F4424" w:rsidRDefault="00E97917" w:rsidP="005F4424">
      <w:pPr>
        <w:jc w:val="both"/>
      </w:pPr>
      <w:r w:rsidRPr="00E13035">
        <w:t>We have expanded th</w:t>
      </w:r>
      <w:r w:rsidR="000548B2">
        <w:t xml:space="preserve">e </w:t>
      </w:r>
      <w:r w:rsidR="005F4424">
        <w:t>discussion in the introduction.</w:t>
      </w:r>
      <w:ins w:id="0" w:author="Lambert, Benjamin C" w:date="2020-07-13T17:10:00Z">
        <w:r w:rsidR="00FC49D6">
          <w:t xml:space="preserve"> Add a comment to 3.1 </w:t>
        </w:r>
        <w:r w:rsidR="00B802E8">
          <w:t>about HODE.</w:t>
        </w:r>
      </w:ins>
    </w:p>
    <w:p w14:paraId="6CAC84F3" w14:textId="77777777" w:rsidR="00E97917" w:rsidRPr="000548B2" w:rsidRDefault="00E97917" w:rsidP="005F4424">
      <w:pPr>
        <w:jc w:val="both"/>
      </w:pPr>
      <w:r w:rsidRPr="00E13035">
        <w:br/>
      </w:r>
      <w:r w:rsidRPr="00E13035">
        <w:rPr>
          <w:color w:val="2F5496" w:themeColor="accent5" w:themeShade="BF"/>
        </w:rPr>
        <w:t xml:space="preserve">(B) The introduction would also benefit from an overview discussing different approaches of modelling cell populations with heterogeneous cell properties and from providing respective </w:t>
      </w:r>
      <w:r w:rsidRPr="009D5367">
        <w:rPr>
          <w:color w:val="2F5496" w:themeColor="accent5" w:themeShade="BF"/>
        </w:rPr>
        <w:t xml:space="preserve">examples. </w:t>
      </w:r>
      <w:proofErr w:type="spellStart"/>
      <w:r w:rsidR="00772338" w:rsidRPr="009D5367">
        <w:rPr>
          <w:color w:val="2F5496" w:themeColor="accent5" w:themeShade="BF"/>
        </w:rPr>
        <w:t>E.g</w:t>
      </w:r>
      <w:proofErr w:type="spellEnd"/>
      <w:r w:rsidR="00772338" w:rsidRPr="009D5367">
        <w:rPr>
          <w:color w:val="2F5496" w:themeColor="accent5" w:themeShade="BF"/>
        </w:rPr>
        <w:t>,</w:t>
      </w:r>
    </w:p>
    <w:p w14:paraId="317552F1" w14:textId="77777777" w:rsidR="000548B2" w:rsidRDefault="00772338" w:rsidP="005F4424">
      <w:pPr>
        <w:jc w:val="both"/>
        <w:rPr>
          <w:color w:val="2F5496" w:themeColor="accent5" w:themeShade="BF"/>
        </w:rPr>
      </w:pPr>
      <w:r w:rsidRPr="00E13035">
        <w:rPr>
          <w:color w:val="2F5496" w:themeColor="accent5" w:themeShade="BF"/>
        </w:rPr>
        <w:t>-Chan YH et al A subpopulation model to analyze heterogeneous cell differentiation dynamics. Bioinformatics. 2016;32(21):3306-3313</w:t>
      </w:r>
    </w:p>
    <w:p w14:paraId="7CFBBA58" w14:textId="6545EC42" w:rsidR="00E97917" w:rsidRDefault="00772338" w:rsidP="005F4424">
      <w:pPr>
        <w:jc w:val="both"/>
        <w:rPr>
          <w:ins w:id="1" w:author="Lambert, Benjamin C" w:date="2020-07-13T08:45:00Z"/>
        </w:rPr>
      </w:pPr>
      <w:r w:rsidRPr="00E13035">
        <w:rPr>
          <w:color w:val="2F5496" w:themeColor="accent5" w:themeShade="BF"/>
        </w:rPr>
        <w:br/>
      </w:r>
      <w:ins w:id="2" w:author="Lambert, Benjamin C" w:date="2020-07-13T08:44:00Z">
        <w:r w:rsidR="00C02506">
          <w:t xml:space="preserve">We thank the referee for the list of references: the Chan </w:t>
        </w:r>
      </w:ins>
      <w:ins w:id="3" w:author="Lambert, Benjamin C" w:date="2020-07-13T08:45:00Z">
        <w:r w:rsidR="00C02506">
          <w:t xml:space="preserve">et </w:t>
        </w:r>
        <w:proofErr w:type="spellStart"/>
        <w:r w:rsidR="00C02506">
          <w:t xml:space="preserve">al. </w:t>
        </w:r>
        <w:proofErr w:type="spellEnd"/>
        <w:r w:rsidR="00C02506">
          <w:t xml:space="preserve">paper, in particular, we found </w:t>
        </w:r>
      </w:ins>
      <w:ins w:id="4" w:author="Lambert, Benjamin C" w:date="2020-07-13T08:46:00Z">
        <w:r w:rsidR="00423CA0">
          <w:t>very relevant</w:t>
        </w:r>
      </w:ins>
      <w:ins w:id="5" w:author="Lambert, Benjamin C" w:date="2020-07-13T08:45:00Z">
        <w:r w:rsidR="00C02506">
          <w:t xml:space="preserve"> </w:t>
        </w:r>
      </w:ins>
      <w:del w:id="6" w:author="Lambert, Benjamin C" w:date="2020-07-13T08:44:00Z">
        <w:r w:rsidR="00E97917" w:rsidRPr="00E13035" w:rsidDel="00C02506">
          <w:delText>It is difficult to provide a comprehensive review of other methods for analysis and th</w:delText>
        </w:r>
        <w:r w:rsidR="001079EA" w:rsidRPr="00E13035" w:rsidDel="00C02506">
          <w:delText>is is not the purpose of our ar</w:delText>
        </w:r>
        <w:r w:rsidR="00E97917" w:rsidRPr="00E13035" w:rsidDel="00C02506">
          <w:delText xml:space="preserve">ticle. </w:delText>
        </w:r>
      </w:del>
      <w:ins w:id="7" w:author="Lambert, Benjamin C" w:date="2020-07-13T08:45:00Z">
        <w:r w:rsidR="00C02506">
          <w:t>and have added the following to our introduction,</w:t>
        </w:r>
      </w:ins>
      <w:del w:id="8" w:author="Lambert, Benjamin C" w:date="2020-07-13T08:45:00Z">
        <w:r w:rsidR="00E97917" w:rsidRPr="00E13035" w:rsidDel="00C02506">
          <w:delText>We have referenced a number of competing approaches. We thank the referee for the Chan et al paper which led us to the data for our final example.</w:delText>
        </w:r>
      </w:del>
    </w:p>
    <w:p w14:paraId="7B1591D6" w14:textId="0588BBA7" w:rsidR="00C02506" w:rsidRDefault="00C02506" w:rsidP="005F4424">
      <w:pPr>
        <w:jc w:val="both"/>
        <w:rPr>
          <w:ins w:id="9" w:author="Lambert, Benjamin C" w:date="2020-07-13T08:45:00Z"/>
        </w:rPr>
      </w:pPr>
    </w:p>
    <w:p w14:paraId="6993A159" w14:textId="6B58FBE6" w:rsidR="00C02506" w:rsidRDefault="00C02506" w:rsidP="005F4424">
      <w:pPr>
        <w:jc w:val="both"/>
        <w:rPr>
          <w:ins w:id="10" w:author="Lambert, Benjamin C" w:date="2020-07-13T08:45:00Z"/>
        </w:rPr>
      </w:pPr>
      <w:ins w:id="11" w:author="Lambert, Benjamin C" w:date="2020-07-13T08:45:00Z">
        <w:r>
          <w:t>“</w:t>
        </w:r>
      </w:ins>
      <w:ins w:id="12" w:author="Lambert, Benjamin C" w:date="2020-07-13T11:36:00Z">
        <w:r w:rsidR="004E1696" w:rsidRPr="004E1696">
          <w:t>The first involves using population average data -- mean values of measurements at different points in time -- yet, explicitly model how this mean represents a mixture across different subpopulations</w:t>
        </w:r>
        <w:r w:rsidR="004E1696">
          <w:t xml:space="preserve">. </w:t>
        </w:r>
        <w:r w:rsidR="004E1696" w:rsidRPr="004E1696">
          <w:t xml:space="preserve">Chan et al. (2016) follow this approach to </w:t>
        </w:r>
        <w:proofErr w:type="spellStart"/>
        <w:r w:rsidR="004E1696" w:rsidRPr="004E1696">
          <w:t>analyse</w:t>
        </w:r>
        <w:proofErr w:type="spellEnd"/>
        <w:r w:rsidR="004E1696" w:rsidRPr="004E1696">
          <w:t xml:space="preserve"> population substructure in immune cells, which allows them to employ standard Bayesian approaches to fitting.</w:t>
        </w:r>
        <w:r w:rsidR="00E049A2">
          <w:t>”</w:t>
        </w:r>
      </w:ins>
    </w:p>
    <w:p w14:paraId="1D6F9E49" w14:textId="5E182771" w:rsidR="00C02506" w:rsidRDefault="00C02506" w:rsidP="005F4424">
      <w:pPr>
        <w:jc w:val="both"/>
        <w:rPr>
          <w:ins w:id="13" w:author="Lambert, Benjamin C" w:date="2020-07-13T08:45:00Z"/>
        </w:rPr>
      </w:pPr>
    </w:p>
    <w:p w14:paraId="5FADFA7B" w14:textId="013D6390" w:rsidR="00C02506" w:rsidRPr="00E13035" w:rsidRDefault="00BE171D" w:rsidP="005F4424">
      <w:pPr>
        <w:jc w:val="both"/>
      </w:pPr>
      <w:ins w:id="14" w:author="Lambert, Benjamin C" w:date="2020-07-13T08:47:00Z">
        <w:r>
          <w:t>The Chan paper was also useful as it led to the newly included real data example, we discuss below.</w:t>
        </w:r>
      </w:ins>
    </w:p>
    <w:p w14:paraId="6028B728" w14:textId="77777777" w:rsidR="00E97917" w:rsidRPr="00E13035" w:rsidRDefault="00E97917" w:rsidP="005F4424">
      <w:pPr>
        <w:jc w:val="both"/>
      </w:pPr>
      <w:r w:rsidRPr="00E13035">
        <w:br/>
      </w:r>
      <w:r w:rsidRPr="00E13035">
        <w:rPr>
          <w:color w:val="2F5496" w:themeColor="accent5" w:themeShade="BF"/>
        </w:rPr>
        <w:t>(C) The manuscript would clearly benefit from showing the application of the proposed framework to real data. I suggest to choose a dataset from public repositories and apply the algorithm to it.</w:t>
      </w:r>
      <w:r w:rsidRPr="00E13035">
        <w:rPr>
          <w:color w:val="2F5496" w:themeColor="accent5" w:themeShade="BF"/>
        </w:rPr>
        <w:br/>
      </w:r>
    </w:p>
    <w:p w14:paraId="150756AC" w14:textId="77777777" w:rsidR="00E97917" w:rsidRPr="00E13035" w:rsidRDefault="00E97917" w:rsidP="005F4424">
      <w:pPr>
        <w:jc w:val="both"/>
      </w:pPr>
      <w:r w:rsidRPr="00E13035">
        <w:t>This was indeed illuminating. Please see section 4.5, where we apply our technique to experimental data from a study of embryonic stem cell development.</w:t>
      </w:r>
    </w:p>
    <w:p w14:paraId="5594AF7E" w14:textId="77777777" w:rsidR="000548B2" w:rsidRDefault="00E97917" w:rsidP="005F4424">
      <w:pPr>
        <w:jc w:val="both"/>
        <w:rPr>
          <w:color w:val="2F5496" w:themeColor="accent5" w:themeShade="BF"/>
        </w:rPr>
      </w:pPr>
      <w:r w:rsidRPr="00E13035">
        <w:br/>
      </w:r>
      <w:r w:rsidRPr="00E13035">
        <w:rPr>
          <w:color w:val="2F5496" w:themeColor="accent5" w:themeShade="BF"/>
        </w:rPr>
        <w:t>(D) Instead of referring to a companion manuscript, please extend the reasoning in section 3.2. As it is now, this part is difficult to follow.</w:t>
      </w:r>
    </w:p>
    <w:p w14:paraId="441D58A7" w14:textId="54E0E96D" w:rsidR="00E97917" w:rsidRPr="00E13035" w:rsidRDefault="00E97917" w:rsidP="005F4424">
      <w:pPr>
        <w:jc w:val="both"/>
      </w:pPr>
      <w:r w:rsidRPr="00E13035">
        <w:br/>
        <w:t xml:space="preserve">We have revised and strengthened this section, providing a more concise development than that appearing in the companion manuscript. </w:t>
      </w:r>
      <w:ins w:id="15" w:author="Lambert, Benjamin C" w:date="2020-07-13T17:15:00Z">
        <w:r w:rsidR="000A0BA0">
          <w:t>Add note to wo</w:t>
        </w:r>
      </w:ins>
      <w:ins w:id="16" w:author="Lambert, Benjamin C" w:date="2020-07-13T17:16:00Z">
        <w:r w:rsidR="000A0BA0">
          <w:t>rked examples.</w:t>
        </w:r>
      </w:ins>
    </w:p>
    <w:p w14:paraId="34DEDD61" w14:textId="77777777" w:rsidR="00E97917" w:rsidRPr="00E13035" w:rsidRDefault="00E97917" w:rsidP="005F4424">
      <w:pPr>
        <w:jc w:val="both"/>
      </w:pPr>
      <w:r w:rsidRPr="00E13035">
        <w:lastRenderedPageBreak/>
        <w:br/>
      </w:r>
      <w:r w:rsidRPr="00E13035">
        <w:rPr>
          <w:color w:val="2F5496" w:themeColor="accent5" w:themeShade="BF"/>
        </w:rPr>
        <w:t xml:space="preserve">(E) The discussion would benefit from explicitly discussing potential drawbacks of the presented framework as well as difficulties that can be expected when applying it to real datasets. </w:t>
      </w:r>
      <w:r w:rsidRPr="00E13035">
        <w:rPr>
          <w:color w:val="2F5496" w:themeColor="accent5" w:themeShade="BF"/>
        </w:rPr>
        <w:br/>
      </w:r>
    </w:p>
    <w:p w14:paraId="64DF9C7E" w14:textId="1973A06A" w:rsidR="00E97917" w:rsidRDefault="00E97917" w:rsidP="005F4424">
      <w:pPr>
        <w:jc w:val="both"/>
        <w:rPr>
          <w:ins w:id="17" w:author="Lambert, Benjamin C" w:date="2020-07-13T08:50:00Z"/>
        </w:rPr>
      </w:pPr>
      <w:r w:rsidRPr="00E13035">
        <w:t>This is now discussed in the new section 4.5</w:t>
      </w:r>
      <w:ins w:id="18" w:author="Lambert, Benjamin C" w:date="2020-07-13T08:48:00Z">
        <w:r w:rsidR="00B8573C">
          <w:t>. In particular, in fitting a literature model to these real data, we f</w:t>
        </w:r>
      </w:ins>
      <w:ins w:id="19" w:author="Lambert, Benjamin C" w:date="2020-07-13T08:49:00Z">
        <w:r w:rsidR="00B8573C">
          <w:t>ind it provides a relatively weak representation of the data generating process</w:t>
        </w:r>
      </w:ins>
      <w:ins w:id="20" w:author="Lambert, Benjamin C" w:date="2020-07-13T08:50:00Z">
        <w:r w:rsidR="00B8573C">
          <w:t>.</w:t>
        </w:r>
      </w:ins>
      <w:ins w:id="21" w:author="Lambert, Benjamin C" w:date="2020-07-13T08:51:00Z">
        <w:r w:rsidR="00B8573C">
          <w:t xml:space="preserve"> The problem could</w:t>
        </w:r>
      </w:ins>
      <w:ins w:id="22" w:author="Lambert, Benjamin C" w:date="2020-07-13T08:55:00Z">
        <w:r w:rsidR="00EC74E3">
          <w:t>, in theory</w:t>
        </w:r>
        <w:r w:rsidR="00023BD6">
          <w:t>, be due to the inability to include measurement noise in our current framework.</w:t>
        </w:r>
      </w:ins>
      <w:ins w:id="23" w:author="Lambert, Benjamin C" w:date="2020-07-13T11:26:00Z">
        <w:r w:rsidR="001200D2">
          <w:t xml:space="preserve"> </w:t>
        </w:r>
        <w:r w:rsidR="000765F2">
          <w:t>(</w:t>
        </w:r>
        <w:r w:rsidR="001200D2">
          <w:t xml:space="preserve">As such, extending our method to handle measurement noise would be </w:t>
        </w:r>
        <w:r w:rsidR="00B548B4">
          <w:t>a fruitful direction for future work.</w:t>
        </w:r>
        <w:r w:rsidR="000765F2">
          <w:t>)</w:t>
        </w:r>
      </w:ins>
      <w:ins w:id="24" w:author="Lambert, Benjamin C" w:date="2020-07-13T08:55:00Z">
        <w:r w:rsidR="00023BD6">
          <w:t xml:space="preserve"> We suggest, however, that</w:t>
        </w:r>
      </w:ins>
      <w:ins w:id="25" w:author="Lambert, Benjamin C" w:date="2020-07-13T11:26:00Z">
        <w:r w:rsidR="000765F2">
          <w:t>, in this case,</w:t>
        </w:r>
      </w:ins>
      <w:ins w:id="26" w:author="Lambert, Benjamin C" w:date="2020-07-13T08:55:00Z">
        <w:r w:rsidR="00023BD6">
          <w:t xml:space="preserve"> it is more likely this is due to ODE model misspecification given the ex</w:t>
        </w:r>
      </w:ins>
      <w:ins w:id="27" w:author="Lambert, Benjamin C" w:date="2020-07-13T08:56:00Z">
        <w:r w:rsidR="00023BD6">
          <w:t>tent of the discrepancy between forward model simulations and data</w:t>
        </w:r>
        <w:r w:rsidR="00E15F2B">
          <w:t>:</w:t>
        </w:r>
      </w:ins>
    </w:p>
    <w:p w14:paraId="0ED9288D" w14:textId="3BF56E02" w:rsidR="00B8573C" w:rsidRDefault="00B8573C" w:rsidP="005F4424">
      <w:pPr>
        <w:jc w:val="both"/>
        <w:rPr>
          <w:ins w:id="28" w:author="Lambert, Benjamin C" w:date="2020-07-13T08:50:00Z"/>
        </w:rPr>
      </w:pPr>
    </w:p>
    <w:p w14:paraId="518A12D3" w14:textId="3F38F809" w:rsidR="00B8573C" w:rsidRPr="00E13035" w:rsidRDefault="00B8573C" w:rsidP="005F4424">
      <w:pPr>
        <w:jc w:val="both"/>
      </w:pPr>
      <w:ins w:id="29" w:author="Lambert, Benjamin C" w:date="2020-07-13T08:50:00Z">
        <w:r>
          <w:t>“</w:t>
        </w:r>
        <w:r w:rsidRPr="00B8573C">
          <w:t xml:space="preserve">Indeed, this failure to target both </w:t>
        </w:r>
        <w:r>
          <w:t>q1</w:t>
        </w:r>
        <w:r w:rsidRPr="00B8573C">
          <w:t xml:space="preserve"> and </w:t>
        </w:r>
        <w:r>
          <w:t>q2</w:t>
        </w:r>
        <w:r w:rsidRPr="00B8573C">
          <w:t xml:space="preserve"> simultaneously suggests that the model does not actually cohere with the data. By ``model'' here, it could either be that the ODE system described in eq. </w:t>
        </w:r>
      </w:ins>
      <w:ins w:id="30" w:author="Lambert, Benjamin C" w:date="2020-07-13T08:51:00Z">
        <w:r>
          <w:t xml:space="preserve">(30) </w:t>
        </w:r>
      </w:ins>
      <w:ins w:id="31" w:author="Lambert, Benjamin C" w:date="2020-07-13T08:50:00Z">
        <w:r w:rsidRPr="00B8573C">
          <w:t>is inappropriate; it is also possible that this could be due to failure to include noise in the measurement process</w:t>
        </w:r>
      </w:ins>
      <w:ins w:id="32" w:author="Lambert, Benjamin C" w:date="2020-07-13T08:55:00Z">
        <w:r>
          <w:t>.</w:t>
        </w:r>
        <w:r w:rsidRPr="00B8573C">
          <w:t xml:space="preserve"> Given the extent of the discrepancy between the ODE means and the target contours, we suggest that it's most likely that the ODE model misses or misrepresents key processes. These results illustrate how CMC can be used to determine when a model is inconsistent with data and also suggest that extending CMC to handle noisy measurement is likely worthwhile.</w:t>
        </w:r>
      </w:ins>
      <w:ins w:id="33" w:author="Lambert, Benjamin C" w:date="2020-07-13T08:51:00Z">
        <w:r>
          <w:t>”</w:t>
        </w:r>
      </w:ins>
    </w:p>
    <w:p w14:paraId="718367D6" w14:textId="77777777" w:rsidR="000548B2" w:rsidRDefault="00E97917" w:rsidP="005F4424">
      <w:pPr>
        <w:jc w:val="both"/>
        <w:rPr>
          <w:color w:val="2F5496" w:themeColor="accent5" w:themeShade="BF"/>
        </w:rPr>
      </w:pPr>
      <w:r w:rsidRPr="00E13035">
        <w:br/>
      </w:r>
      <w:r w:rsidRPr="00E13035">
        <w:rPr>
          <w:color w:val="2F5496" w:themeColor="accent5" w:themeShade="BF"/>
        </w:rPr>
        <w:t xml:space="preserve">(F) The advantages of fitting densities to raw snapshot data and relying on the densities during the estimation process </w:t>
      </w:r>
      <w:proofErr w:type="gramStart"/>
      <w:r w:rsidRPr="00E13035">
        <w:rPr>
          <w:color w:val="2F5496" w:themeColor="accent5" w:themeShade="BF"/>
        </w:rPr>
        <w:t>are</w:t>
      </w:r>
      <w:proofErr w:type="gramEnd"/>
      <w:r w:rsidRPr="00E13035">
        <w:rPr>
          <w:color w:val="2F5496" w:themeColor="accent5" w:themeShade="BF"/>
        </w:rPr>
        <w:t xml:space="preserve"> obvious. Please also discuss potential drawbacks.</w:t>
      </w:r>
    </w:p>
    <w:p w14:paraId="59336351" w14:textId="77777777" w:rsidR="00772338" w:rsidRPr="00E13035" w:rsidRDefault="000548B2" w:rsidP="005F4424">
      <w:pPr>
        <w:jc w:val="both"/>
      </w:pPr>
      <w:r>
        <w:rPr>
          <w:color w:val="2F5496" w:themeColor="accent5" w:themeShade="BF"/>
        </w:rPr>
        <w:t xml:space="preserve"> </w:t>
      </w:r>
    </w:p>
    <w:p w14:paraId="23760DE4" w14:textId="39BF27BF" w:rsidR="00772338" w:rsidDel="00A72E40" w:rsidRDefault="00A72E40" w:rsidP="005F4424">
      <w:pPr>
        <w:jc w:val="both"/>
        <w:rPr>
          <w:del w:id="34" w:author="Lambert, Benjamin C" w:date="2020-07-13T11:37:00Z"/>
        </w:rPr>
      </w:pPr>
      <w:ins w:id="35" w:author="Lambert, Benjamin C" w:date="2020-07-13T11:37:00Z">
        <w:r>
          <w:t xml:space="preserve">This comment and the Chan reference caused us to restructure </w:t>
        </w:r>
      </w:ins>
      <w:ins w:id="36" w:author="Lambert, Benjamin C" w:date="2020-07-13T11:38:00Z">
        <w:r>
          <w:t>this part of our introduction. We have added the following paragraph that explicitly discusses the cost of fitting to densities, opposed to raw data,</w:t>
        </w:r>
      </w:ins>
      <w:del w:id="37" w:author="Lambert, Benjamin C" w:date="2020-07-13T11:37:00Z">
        <w:r w:rsidR="00772338" w:rsidRPr="00E13035" w:rsidDel="000170C9">
          <w:delText>???</w:delText>
        </w:r>
      </w:del>
    </w:p>
    <w:p w14:paraId="756495B0" w14:textId="2ECF6FD5" w:rsidR="00A72E40" w:rsidRDefault="00A72E40" w:rsidP="005F4424">
      <w:pPr>
        <w:jc w:val="both"/>
        <w:rPr>
          <w:ins w:id="38" w:author="Lambert, Benjamin C" w:date="2020-07-13T11:39:00Z"/>
        </w:rPr>
      </w:pPr>
    </w:p>
    <w:p w14:paraId="6702119F" w14:textId="77777777" w:rsidR="00A72E40" w:rsidRDefault="00A72E40" w:rsidP="005F4424">
      <w:pPr>
        <w:jc w:val="both"/>
        <w:rPr>
          <w:ins w:id="39" w:author="Lambert, Benjamin C" w:date="2020-07-13T11:39:00Z"/>
        </w:rPr>
      </w:pPr>
    </w:p>
    <w:p w14:paraId="15826557" w14:textId="45E43057" w:rsidR="00A72E40" w:rsidRPr="00E13035" w:rsidRDefault="00EB5657" w:rsidP="005F4424">
      <w:pPr>
        <w:jc w:val="both"/>
        <w:rPr>
          <w:ins w:id="40" w:author="Lambert, Benjamin C" w:date="2020-07-13T11:37:00Z"/>
        </w:rPr>
      </w:pPr>
      <w:ins w:id="41" w:author="Lambert, Benjamin C" w:date="2020-07-13T11:39:00Z">
        <w:r>
          <w:t>“</w:t>
        </w:r>
        <w:r w:rsidRPr="00EB5657">
          <w:t>By fitting HODES to snapshot data, cellular variability can be estimated</w:t>
        </w:r>
      </w:ins>
      <w:ins w:id="42" w:author="Lambert, Benjamin C" w:date="2020-07-13T11:40:00Z">
        <w:r w:rsidR="00120BC5">
          <w:t>,</w:t>
        </w:r>
      </w:ins>
      <w:ins w:id="43" w:author="Lambert, Benjamin C" w:date="2020-07-13T11:39:00Z">
        <w:r w:rsidRPr="00EB5657">
          <w:t xml:space="preserve"> and a number of approaches have been proposed for doing so. In HODEs, parameter values vary across cells according to a to-be-determined probability distribution, and the solution to the inverse problem requires solving the cell-specific ODE system many times for each individual. The count of cells in experiments typically exceeds </w:t>
        </w:r>
        <w:r>
          <w:t>~</w:t>
        </w:r>
        <w:r w:rsidRPr="00EB5657">
          <w:t xml:space="preserve">10^4 </w:t>
        </w:r>
        <w:r>
          <w:t>(</w:t>
        </w:r>
        <w:proofErr w:type="spellStart"/>
        <w:r>
          <w:t>Hasenauer</w:t>
        </w:r>
        <w:proofErr w:type="spellEnd"/>
        <w:r>
          <w:t xml:space="preserve"> et al., 2011)</w:t>
        </w:r>
        <w:r w:rsidR="00120BC5">
          <w:t>,</w:t>
        </w:r>
        <w:r>
          <w:t xml:space="preserve"> </w:t>
        </w:r>
        <w:r w:rsidRPr="00EB5657">
          <w:t xml:space="preserve">so approaches where the computational burden scales with this count are usually infeasible. There are two current approaches for dealing with this burden, and both involve dimensionality reduction.  In other words, both approaches require preprocessing raw data before analysis, so </w:t>
        </w:r>
        <w:r w:rsidRPr="00F44CA0">
          <w:rPr>
            <w:highlight w:val="yellow"/>
            <w:rPrChange w:id="44" w:author="Lambert, Benjamin C" w:date="2020-07-13T17:20:00Z">
              <w:rPr/>
            </w:rPrChange>
          </w:rPr>
          <w:t>result</w:t>
        </w:r>
        <w:r w:rsidRPr="00EB5657">
          <w:t xml:space="preserve"> in a degree of information loss. The first involves using population average data -- mean values of measurements at different points in time -- yet, explicitly model how this mean represents a mixture across different subpopulations</w:t>
        </w:r>
        <w:r>
          <w:t xml:space="preserve">. </w:t>
        </w:r>
        <w:r w:rsidRPr="00EB5657">
          <w:t xml:space="preserve">Chan et al. (2016) follow this approach to </w:t>
        </w:r>
        <w:proofErr w:type="spellStart"/>
        <w:r w:rsidRPr="00EB5657">
          <w:t>analyse</w:t>
        </w:r>
        <w:proofErr w:type="spellEnd"/>
        <w:r w:rsidRPr="00EB5657">
          <w:t xml:space="preserve"> population substructure in immune cells, which allows them to employ standard Bayesian approaches to fitting. The alternative approach is to fit probability densities to raw snapshot data and use these densities, rather than raw data, for estimation</w:t>
        </w:r>
      </w:ins>
      <w:ins w:id="45" w:author="Lambert, Benjamin C" w:date="2020-07-13T11:40:00Z">
        <w:r w:rsidR="00C85D18">
          <w:t xml:space="preserve"> (</w:t>
        </w:r>
        <w:proofErr w:type="spellStart"/>
        <w:r w:rsidR="00C85D18">
          <w:t>Hasenauer</w:t>
        </w:r>
        <w:proofErr w:type="spellEnd"/>
        <w:r w:rsidR="00C85D18">
          <w:t xml:space="preserve"> et al, 2011; </w:t>
        </w:r>
        <w:proofErr w:type="spellStart"/>
        <w:r w:rsidR="00C85D18">
          <w:t>Hasenauer</w:t>
        </w:r>
        <w:proofErr w:type="spellEnd"/>
        <w:r w:rsidR="00C85D18">
          <w:t xml:space="preserve"> et a., 2014; Loos et a., 2018; Dixit et al., 2018). </w:t>
        </w:r>
      </w:ins>
      <w:ins w:id="46" w:author="Lambert, Benjamin C" w:date="2020-07-13T11:39:00Z">
        <w:r w:rsidRPr="00EB5657">
          <w:t xml:space="preserve">We follow this approach here as it is likely that more information about the underlying data </w:t>
        </w:r>
        <w:r w:rsidRPr="00F44CA0">
          <w:rPr>
            <w:highlight w:val="yellow"/>
            <w:rPrChange w:id="47" w:author="Lambert, Benjamin C" w:date="2020-07-13T17:20:00Z">
              <w:rPr/>
            </w:rPrChange>
          </w:rPr>
          <w:t>is</w:t>
        </w:r>
        <w:r w:rsidRPr="00EB5657">
          <w:t xml:space="preserve"> retained than in the ``population average'' one.</w:t>
        </w:r>
      </w:ins>
      <w:ins w:id="48" w:author="Lambert, Benjamin C" w:date="2020-07-13T11:40:00Z">
        <w:r w:rsidR="00D1700C">
          <w:t>”</w:t>
        </w:r>
      </w:ins>
    </w:p>
    <w:p w14:paraId="02FFBA26" w14:textId="77777777" w:rsidR="00772338" w:rsidRPr="0049255E" w:rsidRDefault="00E97917" w:rsidP="005F4424">
      <w:pPr>
        <w:jc w:val="both"/>
        <w:rPr>
          <w:color w:val="2F5496" w:themeColor="accent5" w:themeShade="BF"/>
        </w:rPr>
      </w:pPr>
      <w:r w:rsidRPr="00E13035">
        <w:br/>
      </w:r>
      <w:r w:rsidRPr="0049255E">
        <w:rPr>
          <w:color w:val="2F5496" w:themeColor="accent5" w:themeShade="BF"/>
        </w:rPr>
        <w:t>(G) Please explain the following statements in more detail and theoretical depth:</w:t>
      </w:r>
    </w:p>
    <w:p w14:paraId="279500E0" w14:textId="77777777" w:rsidR="00772338" w:rsidRPr="00E13035" w:rsidRDefault="00E97917" w:rsidP="005F4424">
      <w:pPr>
        <w:jc w:val="both"/>
        <w:rPr>
          <w:color w:val="2F5496" w:themeColor="accent5" w:themeShade="BF"/>
        </w:rPr>
      </w:pPr>
      <w:r w:rsidRPr="00E13035">
        <w:lastRenderedPageBreak/>
        <w:br/>
      </w:r>
      <w:r w:rsidRPr="00E13035">
        <w:rPr>
          <w:color w:val="2F5496" w:themeColor="accent5" w:themeShade="BF"/>
        </w:rPr>
        <w:t>-"Using</w:t>
      </w:r>
      <w:r w:rsidR="00772338" w:rsidRPr="00E13035">
        <w:rPr>
          <w:color w:val="2F5496" w:themeColor="accent5" w:themeShade="BF"/>
        </w:rPr>
        <w:t xml:space="preserve"> </w:t>
      </w:r>
      <w:r w:rsidRPr="00E13035">
        <w:rPr>
          <w:color w:val="2F5496" w:themeColor="accent5" w:themeShade="BF"/>
        </w:rPr>
        <w:t>a vanilla sampler for our case, unfortunately, does not work because the</w:t>
      </w:r>
      <w:r w:rsidR="00772338" w:rsidRPr="00E13035">
        <w:rPr>
          <w:color w:val="2F5496" w:themeColor="accent5" w:themeShade="BF"/>
        </w:rPr>
        <w:t xml:space="preserve"> </w:t>
      </w:r>
      <w:r w:rsidRPr="00E13035">
        <w:rPr>
          <w:color w:val="2F5496" w:themeColor="accent5" w:themeShade="BF"/>
        </w:rPr>
        <w:t>Markov chains are biased towards those regions of parameter space with</w:t>
      </w:r>
      <w:r w:rsidR="00772338" w:rsidRPr="00E13035">
        <w:rPr>
          <w:color w:val="2F5496" w:themeColor="accent5" w:themeShade="BF"/>
        </w:rPr>
        <w:t xml:space="preserve"> </w:t>
      </w:r>
      <w:r w:rsidRPr="00E13035">
        <w:rPr>
          <w:color w:val="2F5496" w:themeColor="accent5" w:themeShade="BF"/>
        </w:rPr>
        <w:t xml:space="preserve">the largest </w:t>
      </w:r>
      <w:proofErr w:type="spellStart"/>
      <w:r w:rsidRPr="00E13035">
        <w:rPr>
          <w:color w:val="2F5496" w:themeColor="accent5" w:themeShade="BF"/>
        </w:rPr>
        <w:t>iso</w:t>
      </w:r>
      <w:proofErr w:type="spellEnd"/>
      <w:r w:rsidRPr="00E13035">
        <w:rPr>
          <w:color w:val="2F5496" w:themeColor="accent5" w:themeShade="BF"/>
        </w:rPr>
        <w:t>-output contour volumes. This bias means that the stationary</w:t>
      </w:r>
      <w:r w:rsidR="00772338" w:rsidRPr="00E13035">
        <w:rPr>
          <w:color w:val="2F5496" w:themeColor="accent5" w:themeShade="BF"/>
        </w:rPr>
        <w:t xml:space="preserve"> </w:t>
      </w:r>
      <w:r w:rsidRPr="00E13035">
        <w:rPr>
          <w:color w:val="2F5496" w:themeColor="accent5" w:themeShade="BF"/>
        </w:rPr>
        <w:t>parameter distribution obtained, when fed through the model, does not</w:t>
      </w:r>
      <w:r w:rsidR="00772338" w:rsidRPr="00E13035">
        <w:rPr>
          <w:color w:val="2F5496" w:themeColor="accent5" w:themeShade="BF"/>
        </w:rPr>
        <w:t xml:space="preserve"> </w:t>
      </w:r>
      <w:r w:rsidRPr="00E13035">
        <w:rPr>
          <w:color w:val="2F5496" w:themeColor="accent5" w:themeShade="BF"/>
        </w:rPr>
        <w:t>recapitulate the target output distribution [25]"</w:t>
      </w:r>
    </w:p>
    <w:p w14:paraId="1A4F4648" w14:textId="77777777" w:rsidR="0049255E" w:rsidRDefault="0049255E" w:rsidP="005F4424">
      <w:pPr>
        <w:jc w:val="both"/>
      </w:pPr>
    </w:p>
    <w:p w14:paraId="5DAF5C68" w14:textId="426BB1C7" w:rsidR="002B5928" w:rsidRDefault="00772338" w:rsidP="005F4424">
      <w:pPr>
        <w:jc w:val="both"/>
        <w:rPr>
          <w:ins w:id="49" w:author="Lambert, Benjamin C" w:date="2020-07-13T11:58:00Z"/>
        </w:rPr>
      </w:pPr>
      <w:r w:rsidRPr="00E13035">
        <w:t>We have modified this statement and made clear this is true for any sampler.</w:t>
      </w:r>
      <w:ins w:id="50" w:author="Lambert, Benjamin C" w:date="2020-07-13T11:57:00Z">
        <w:r w:rsidR="002B5928">
          <w:t xml:space="preserve"> We also emphasise </w:t>
        </w:r>
      </w:ins>
      <w:ins w:id="51" w:author="Lambert, Benjamin C" w:date="2020-07-13T11:58:00Z">
        <w:r w:rsidR="002B5928">
          <w:t xml:space="preserve">again </w:t>
        </w:r>
      </w:ins>
      <w:ins w:id="52" w:author="Lambert, Benjamin C" w:date="2020-07-13T11:57:00Z">
        <w:r w:rsidR="002B5928">
          <w:t xml:space="preserve">the difference between our </w:t>
        </w:r>
      </w:ins>
      <w:ins w:id="53" w:author="Lambert, Benjamin C" w:date="2020-07-13T11:58:00Z">
        <w:r w:rsidR="002B5928">
          <w:t>problem and a traditional Bayesian one,</w:t>
        </w:r>
      </w:ins>
    </w:p>
    <w:p w14:paraId="0DBBF50A" w14:textId="7EB436A7" w:rsidR="002B5928" w:rsidRDefault="002B5928" w:rsidP="005F4424">
      <w:pPr>
        <w:jc w:val="both"/>
        <w:rPr>
          <w:ins w:id="54" w:author="Lambert, Benjamin C" w:date="2020-07-13T11:58:00Z"/>
        </w:rPr>
      </w:pPr>
    </w:p>
    <w:p w14:paraId="62A1A372" w14:textId="34A9C575" w:rsidR="002B5928" w:rsidRPr="00E13035" w:rsidRDefault="002B5928" w:rsidP="005F4424">
      <w:pPr>
        <w:jc w:val="both"/>
      </w:pPr>
      <w:ins w:id="55" w:author="Lambert, Benjamin C" w:date="2020-07-13T11:58:00Z">
        <w:r>
          <w:t>“</w:t>
        </w:r>
        <w:r w:rsidRPr="002B5928">
          <w:t xml:space="preserve">MCMC methods aim to approximate a posterior parameter distribution by sampling from it. In this case, the resultant parameter samples, when pushed through the model, should approximate samples from the desired QOI distribution. ``Vanilla'' MCMC methods, like Random Walk Metropolis </w:t>
        </w:r>
        <w:r>
          <w:t>(Lambert, 2018)</w:t>
        </w:r>
        <w:r w:rsidRPr="002B5928">
          <w:t xml:space="preserve">, work fine in more traditional Bayesian analyses but are biased for our inference problem. Such vanilla MCMC samplers choose where next to step based on the ratio of probability densities at the proposed parameter value and current position. Using a vanilla sampler for our case, unfortunately, does not work because the Markov chains are biased towards those regions of parameter space with the largest </w:t>
        </w:r>
        <w:proofErr w:type="spellStart"/>
        <w:r w:rsidRPr="002B5928">
          <w:t>iso</w:t>
        </w:r>
        <w:proofErr w:type="spellEnd"/>
        <w:r w:rsidRPr="002B5928">
          <w:t xml:space="preserve">-output contour volumes. This bias means that the stationary parameter distribution obtained, when fed through the model, does not recapitulate the </w:t>
        </w:r>
      </w:ins>
      <w:ins w:id="56" w:author="Lambert, Benjamin C" w:date="2020-07-13T14:55:00Z">
        <w:r w:rsidR="004A0174">
          <w:t>observed</w:t>
        </w:r>
      </w:ins>
      <w:ins w:id="57" w:author="Lambert, Benjamin C" w:date="2020-07-13T11:58:00Z">
        <w:r w:rsidRPr="002B5928">
          <w:t xml:space="preserve"> output distribution </w:t>
        </w:r>
        <w:r>
          <w:t xml:space="preserve">(Lambert et al., 2018). </w:t>
        </w:r>
        <w:r w:rsidRPr="002B5928">
          <w:t xml:space="preserve">We stress again the difference between this problem and a traditional Bayesian analysis: here, uncertainty </w:t>
        </w:r>
        <w:r w:rsidRPr="002053E8">
          <w:rPr>
            <w:highlight w:val="yellow"/>
            <w:rPrChange w:id="58" w:author="Lambert, Benjamin C" w:date="2020-07-13T17:39:00Z">
              <w:rPr/>
            </w:rPrChange>
          </w:rPr>
          <w:t>comes only from the indeterminacy of the parameter input to output map</w:t>
        </w:r>
        <w:r w:rsidRPr="002B5928">
          <w:t>; in Bayesian inference, it comes from stochastic processes in the system itself. This difference means traditional inference methods cannot be used and motivates the method we introduce here.</w:t>
        </w:r>
      </w:ins>
      <w:ins w:id="59" w:author="Lambert, Benjamin C" w:date="2020-07-13T14:16:00Z">
        <w:r w:rsidR="0064424C">
          <w:t>”</w:t>
        </w:r>
      </w:ins>
    </w:p>
    <w:p w14:paraId="5738E242" w14:textId="77777777" w:rsidR="00772338" w:rsidRPr="00E13035" w:rsidRDefault="00E97917" w:rsidP="005F4424">
      <w:pPr>
        <w:jc w:val="both"/>
        <w:rPr>
          <w:color w:val="2F5496" w:themeColor="accent5" w:themeShade="BF"/>
        </w:rPr>
      </w:pPr>
      <w:r w:rsidRPr="00E13035">
        <w:br/>
      </w:r>
      <w:r w:rsidRPr="00E13035">
        <w:rPr>
          <w:color w:val="2F5496" w:themeColor="accent5" w:themeShade="BF"/>
        </w:rPr>
        <w:t>-"Throughout the course of development of</w:t>
      </w:r>
      <w:r w:rsidR="00772338" w:rsidRPr="00E13035">
        <w:rPr>
          <w:color w:val="2F5496" w:themeColor="accent5" w:themeShade="BF"/>
        </w:rPr>
        <w:t xml:space="preserve"> </w:t>
      </w:r>
      <w:r w:rsidRPr="00E13035">
        <w:rPr>
          <w:color w:val="2F5496" w:themeColor="accent5" w:themeShade="BF"/>
        </w:rPr>
        <w:t>CMC, we have tested many KDE methods and have found vine copula</w:t>
      </w:r>
      <w:r w:rsidR="00772338" w:rsidRPr="00E13035">
        <w:rPr>
          <w:color w:val="2F5496" w:themeColor="accent5" w:themeShade="BF"/>
        </w:rPr>
        <w:t xml:space="preserve"> </w:t>
      </w:r>
      <w:r w:rsidRPr="00E13035">
        <w:rPr>
          <w:color w:val="2F5496" w:themeColor="accent5" w:themeShade="BF"/>
        </w:rPr>
        <w:t>KDE is best suited to approximating the higher dimensional probability</w:t>
      </w:r>
      <w:r w:rsidR="00772338" w:rsidRPr="00E13035">
        <w:rPr>
          <w:color w:val="2F5496" w:themeColor="accent5" w:themeShade="BF"/>
        </w:rPr>
        <w:t xml:space="preserve"> </w:t>
      </w:r>
      <w:r w:rsidRPr="00E13035">
        <w:rPr>
          <w:color w:val="2F5496" w:themeColor="accent5" w:themeShade="BF"/>
        </w:rPr>
        <w:t>distributions required in practice."</w:t>
      </w:r>
    </w:p>
    <w:p w14:paraId="3C4CD438" w14:textId="77777777" w:rsidR="00772338" w:rsidRPr="00E13035" w:rsidRDefault="00772338" w:rsidP="005F4424">
      <w:pPr>
        <w:jc w:val="both"/>
      </w:pPr>
    </w:p>
    <w:p w14:paraId="6A7644CE" w14:textId="26151662" w:rsidR="00772338" w:rsidRDefault="00772338" w:rsidP="005F4424">
      <w:pPr>
        <w:jc w:val="both"/>
        <w:rPr>
          <w:ins w:id="60" w:author="Lambert, Benjamin C" w:date="2020-07-13T11:45:00Z"/>
        </w:rPr>
      </w:pPr>
      <w:del w:id="61" w:author="Lambert, Benjamin C" w:date="2020-07-13T11:44:00Z">
        <w:r w:rsidRPr="00E13035" w:rsidDel="00070321">
          <w:delText xml:space="preserve">Other commonly available KDE methods perform poorly as dimension increases. </w:delText>
        </w:r>
      </w:del>
      <w:ins w:id="62" w:author="Lambert, Benjamin C" w:date="2020-07-13T11:44:00Z">
        <w:r w:rsidR="00070321">
          <w:t>We have made explicit the reference for vine copula KDE, since this method w</w:t>
        </w:r>
      </w:ins>
      <w:ins w:id="63" w:author="Lambert, Benjamin C" w:date="2020-07-13T11:45:00Z">
        <w:r w:rsidR="00070321">
          <w:t>as originally created with the specific purpose of dealing with high dimensional data:</w:t>
        </w:r>
      </w:ins>
    </w:p>
    <w:p w14:paraId="12087FE0" w14:textId="6B1E78C8" w:rsidR="00070321" w:rsidRDefault="00070321" w:rsidP="005F4424">
      <w:pPr>
        <w:jc w:val="both"/>
        <w:rPr>
          <w:ins w:id="64" w:author="Lambert, Benjamin C" w:date="2020-07-13T11:45:00Z"/>
        </w:rPr>
      </w:pPr>
    </w:p>
    <w:p w14:paraId="0B923110" w14:textId="77777777" w:rsidR="009E1BEE" w:rsidRDefault="009E1BEE" w:rsidP="009E1BEE">
      <w:pPr>
        <w:jc w:val="both"/>
        <w:rPr>
          <w:ins w:id="65" w:author="Lambert, Benjamin C" w:date="2020-07-13T14:34:00Z"/>
          <w:color w:val="2F5496" w:themeColor="accent5" w:themeShade="BF"/>
        </w:rPr>
      </w:pPr>
      <w:ins w:id="66" w:author="Lambert, Benjamin C" w:date="2020-07-13T14:34:00Z">
        <w:r>
          <w:rPr>
            <w:color w:val="2F5496" w:themeColor="accent5" w:themeShade="BF"/>
          </w:rPr>
          <w:t>“</w:t>
        </w:r>
        <w:r w:rsidRPr="00A35BF3">
          <w:rPr>
            <w:color w:val="2F5496" w:themeColor="accent5" w:themeShade="BF"/>
          </w:rPr>
          <w:t xml:space="preserve">Throughout the course of development of CMC, we tested many KDE methods and found vine copula KDE best suited to approximating the higher dimensional probability distributions required in practice -- other methods produced coarse estimates of the joint density and took substantially more computational resource. Indeed, the ability to do KDE in high dimensions was the motivation behind the creation of vine copula KDE in the first place </w:t>
        </w:r>
        <w:r>
          <w:rPr>
            <w:color w:val="2F5496" w:themeColor="accent5" w:themeShade="BF"/>
          </w:rPr>
          <w:t>(</w:t>
        </w:r>
        <w:proofErr w:type="spellStart"/>
        <w:r>
          <w:rPr>
            <w:color w:val="2F5496" w:themeColor="accent5" w:themeShade="BF"/>
          </w:rPr>
          <w:t>Nagler</w:t>
        </w:r>
        <w:proofErr w:type="spellEnd"/>
        <w:r>
          <w:rPr>
            <w:color w:val="2F5496" w:themeColor="accent5" w:themeShade="BF"/>
          </w:rPr>
          <w:t xml:space="preserve"> et al., 2016)</w:t>
        </w:r>
        <w:r w:rsidRPr="00A35BF3">
          <w:rPr>
            <w:color w:val="2F5496" w:themeColor="accent5" w:themeShade="BF"/>
          </w:rPr>
          <w:t>.</w:t>
        </w:r>
        <w:r>
          <w:rPr>
            <w:color w:val="2F5496" w:themeColor="accent5" w:themeShade="BF"/>
          </w:rPr>
          <w:t>”</w:t>
        </w:r>
      </w:ins>
    </w:p>
    <w:p w14:paraId="07CE78B4" w14:textId="16F945FE" w:rsidR="00122F10" w:rsidRDefault="00122F10" w:rsidP="005F4424">
      <w:pPr>
        <w:jc w:val="both"/>
        <w:rPr>
          <w:ins w:id="67" w:author="Lambert, Benjamin C" w:date="2020-07-13T11:46:00Z"/>
        </w:rPr>
      </w:pPr>
    </w:p>
    <w:p w14:paraId="7389DB02" w14:textId="77777777" w:rsidR="00122F10" w:rsidRDefault="00122F10" w:rsidP="00122F10">
      <w:pPr>
        <w:rPr>
          <w:ins w:id="68" w:author="Lambert, Benjamin C" w:date="2020-07-13T11:46:00Z"/>
        </w:rPr>
      </w:pPr>
      <w:proofErr w:type="spellStart"/>
      <w:ins w:id="69" w:author="Lambert, Benjamin C" w:date="2020-07-13T11:46:00Z">
        <w:r w:rsidRPr="00A36C4C">
          <w:rPr>
            <w:rPrChange w:id="70" w:author="Lambert, Benjamin C" w:date="2020-07-13T11:59:00Z">
              <w:rPr>
                <w:rFonts w:ascii="Arial" w:hAnsi="Arial" w:cs="Arial"/>
                <w:color w:val="222222"/>
                <w:sz w:val="20"/>
                <w:szCs w:val="20"/>
                <w:shd w:val="clear" w:color="auto" w:fill="FFFFFF"/>
              </w:rPr>
            </w:rPrChange>
          </w:rPr>
          <w:t>Nagler</w:t>
        </w:r>
        <w:proofErr w:type="spellEnd"/>
        <w:r w:rsidRPr="00A36C4C">
          <w:rPr>
            <w:rPrChange w:id="71" w:author="Lambert, Benjamin C" w:date="2020-07-13T11:59:00Z">
              <w:rPr>
                <w:rFonts w:ascii="Arial" w:hAnsi="Arial" w:cs="Arial"/>
                <w:color w:val="222222"/>
                <w:sz w:val="20"/>
                <w:szCs w:val="20"/>
                <w:shd w:val="clear" w:color="auto" w:fill="FFFFFF"/>
              </w:rPr>
            </w:rPrChange>
          </w:rPr>
          <w:t xml:space="preserve">, Thomas, and Claudia </w:t>
        </w:r>
        <w:proofErr w:type="spellStart"/>
        <w:r w:rsidRPr="00A36C4C">
          <w:rPr>
            <w:rPrChange w:id="72" w:author="Lambert, Benjamin C" w:date="2020-07-13T11:59:00Z">
              <w:rPr>
                <w:rFonts w:ascii="Arial" w:hAnsi="Arial" w:cs="Arial"/>
                <w:color w:val="222222"/>
                <w:sz w:val="20"/>
                <w:szCs w:val="20"/>
                <w:shd w:val="clear" w:color="auto" w:fill="FFFFFF"/>
              </w:rPr>
            </w:rPrChange>
          </w:rPr>
          <w:t>Czado</w:t>
        </w:r>
        <w:proofErr w:type="spellEnd"/>
        <w:r w:rsidRPr="00A36C4C">
          <w:rPr>
            <w:rPrChange w:id="73" w:author="Lambert, Benjamin C" w:date="2020-07-13T11:59:00Z">
              <w:rPr>
                <w:rFonts w:ascii="Arial" w:hAnsi="Arial" w:cs="Arial"/>
                <w:color w:val="222222"/>
                <w:sz w:val="20"/>
                <w:szCs w:val="20"/>
                <w:shd w:val="clear" w:color="auto" w:fill="FFFFFF"/>
              </w:rPr>
            </w:rPrChange>
          </w:rPr>
          <w:t>. "Evading the curse of dimensionality in nonparametric density estimation with simplified vine copulas." </w:t>
        </w:r>
        <w:r w:rsidRPr="00A36C4C">
          <w:rPr>
            <w:rPrChange w:id="74" w:author="Lambert, Benjamin C" w:date="2020-07-13T11:59:00Z">
              <w:rPr>
                <w:rFonts w:ascii="Arial" w:hAnsi="Arial" w:cs="Arial"/>
                <w:i/>
                <w:iCs/>
                <w:color w:val="222222"/>
                <w:sz w:val="20"/>
                <w:szCs w:val="20"/>
                <w:shd w:val="clear" w:color="auto" w:fill="FFFFFF"/>
              </w:rPr>
            </w:rPrChange>
          </w:rPr>
          <w:t>Journal of Multivariate Analysis</w:t>
        </w:r>
        <w:r w:rsidRPr="00A36C4C">
          <w:rPr>
            <w:rPrChange w:id="75" w:author="Lambert, Benjamin C" w:date="2020-07-13T11:59:00Z">
              <w:rPr>
                <w:rFonts w:ascii="Arial" w:hAnsi="Arial" w:cs="Arial"/>
                <w:color w:val="222222"/>
                <w:sz w:val="20"/>
                <w:szCs w:val="20"/>
                <w:shd w:val="clear" w:color="auto" w:fill="FFFFFF"/>
              </w:rPr>
            </w:rPrChange>
          </w:rPr>
          <w:t> 151 (2016): 69-89.</w:t>
        </w:r>
      </w:ins>
    </w:p>
    <w:p w14:paraId="73FEE861" w14:textId="77777777" w:rsidR="00122F10" w:rsidRPr="00E13035" w:rsidRDefault="00122F10" w:rsidP="005F4424">
      <w:pPr>
        <w:jc w:val="both"/>
      </w:pPr>
    </w:p>
    <w:p w14:paraId="563A7238" w14:textId="77777777" w:rsidR="00772338" w:rsidRPr="00E13035" w:rsidRDefault="00E97917" w:rsidP="005F4424">
      <w:pPr>
        <w:jc w:val="both"/>
        <w:rPr>
          <w:color w:val="2F5496" w:themeColor="accent5" w:themeShade="BF"/>
        </w:rPr>
      </w:pPr>
      <w:r w:rsidRPr="00E13035">
        <w:br/>
      </w:r>
      <w:r w:rsidRPr="00E13035">
        <w:rPr>
          <w:color w:val="2F5496" w:themeColor="accent5" w:themeShade="BF"/>
        </w:rPr>
        <w:t>-"If the target distribution is sensitive</w:t>
      </w:r>
      <w:r w:rsidR="00772338" w:rsidRPr="00E13035">
        <w:rPr>
          <w:color w:val="2F5496" w:themeColor="accent5" w:themeShade="BF"/>
        </w:rPr>
        <w:t xml:space="preserve"> </w:t>
      </w:r>
      <w:r w:rsidRPr="00E13035">
        <w:rPr>
          <w:color w:val="2F5496" w:themeColor="accent5" w:themeShade="BF"/>
        </w:rPr>
        <w:t>to the contour volume estimates, this may also indicate that the target</w:t>
      </w:r>
      <w:r w:rsidR="00772338" w:rsidRPr="00E13035">
        <w:rPr>
          <w:color w:val="2F5496" w:themeColor="accent5" w:themeShade="BF"/>
        </w:rPr>
        <w:t xml:space="preserve"> </w:t>
      </w:r>
      <w:r w:rsidRPr="00E13035">
        <w:rPr>
          <w:color w:val="2F5496" w:themeColor="accent5" w:themeShade="BF"/>
        </w:rPr>
        <w:t>snapshot distribution is incompatible with the model"</w:t>
      </w:r>
    </w:p>
    <w:p w14:paraId="1B3CB0F4" w14:textId="77777777" w:rsidR="00772338" w:rsidRPr="00E13035" w:rsidRDefault="00772338" w:rsidP="005F4424">
      <w:pPr>
        <w:jc w:val="both"/>
        <w:rPr>
          <w:color w:val="2F5496" w:themeColor="accent5" w:themeShade="BF"/>
        </w:rPr>
      </w:pPr>
    </w:p>
    <w:p w14:paraId="025D359E" w14:textId="72EDBC41" w:rsidR="00772338" w:rsidDel="00727CC2" w:rsidRDefault="00727CC2" w:rsidP="005F4424">
      <w:pPr>
        <w:jc w:val="both"/>
        <w:rPr>
          <w:del w:id="76" w:author="Lambert, Benjamin C" w:date="2020-07-13T13:39:00Z"/>
        </w:rPr>
      </w:pPr>
      <w:ins w:id="77" w:author="Lambert, Benjamin C" w:date="2020-07-13T13:39:00Z">
        <w:r>
          <w:lastRenderedPageBreak/>
          <w:t>T</w:t>
        </w:r>
      </w:ins>
      <w:ins w:id="78" w:author="Lambert, Benjamin C" w:date="2020-07-13T13:40:00Z">
        <w:r>
          <w:t xml:space="preserve">his is a crucial point </w:t>
        </w:r>
        <w:r w:rsidR="00F10D25">
          <w:t>governing the existence of a solution to our inference problem. We have separated out this paragraph to illustrate this point.</w:t>
        </w:r>
      </w:ins>
      <w:ins w:id="79" w:author="Lambert, Benjamin C" w:date="2020-07-13T13:41:00Z">
        <w:r w:rsidR="00F10D25">
          <w:t xml:space="preserve"> Rather than dwell further on abstract description of this aspect here, we have added to a cross-reference to a later point in the manuscript (Section 4.2.2) where this is covere</w:t>
        </w:r>
      </w:ins>
      <w:ins w:id="80" w:author="Lambert, Benjamin C" w:date="2020-07-13T13:42:00Z">
        <w:r w:rsidR="00F10D25">
          <w:t>d in one of our Results.</w:t>
        </w:r>
      </w:ins>
      <w:del w:id="81" w:author="Lambert, Benjamin C" w:date="2020-07-13T13:39:00Z">
        <w:r w:rsidR="005F4424" w:rsidRPr="005F4424" w:rsidDel="00727CC2">
          <w:delText>???</w:delText>
        </w:r>
      </w:del>
    </w:p>
    <w:p w14:paraId="407A7D83" w14:textId="77777777" w:rsidR="00727CC2" w:rsidRPr="005F4424" w:rsidRDefault="00727CC2" w:rsidP="005F4424">
      <w:pPr>
        <w:jc w:val="both"/>
        <w:rPr>
          <w:ins w:id="82" w:author="Lambert, Benjamin C" w:date="2020-07-13T13:39:00Z"/>
        </w:rPr>
      </w:pPr>
    </w:p>
    <w:p w14:paraId="4CDEB1FC" w14:textId="77777777" w:rsidR="00772338" w:rsidRPr="00E13035" w:rsidRDefault="00E97917" w:rsidP="005F4424">
      <w:pPr>
        <w:jc w:val="both"/>
        <w:rPr>
          <w:color w:val="2F5496" w:themeColor="accent5" w:themeShade="BF"/>
        </w:rPr>
      </w:pPr>
      <w:r w:rsidRPr="00E13035">
        <w:br/>
      </w:r>
      <w:r w:rsidRPr="00E13035">
        <w:rPr>
          <w:color w:val="2F5496" w:themeColor="accent5" w:themeShade="BF"/>
        </w:rPr>
        <w:t>- "Instead, we allow the four initial</w:t>
      </w:r>
      <w:r w:rsidR="00772338" w:rsidRPr="00E13035">
        <w:rPr>
          <w:color w:val="2F5496" w:themeColor="accent5" w:themeShade="BF"/>
        </w:rPr>
        <w:t xml:space="preserve"> states (E 0</w:t>
      </w:r>
      <w:r w:rsidRPr="00E13035">
        <w:rPr>
          <w:color w:val="2F5496" w:themeColor="accent5" w:themeShade="BF"/>
        </w:rPr>
        <w:t xml:space="preserve">, S </w:t>
      </w:r>
      <w:proofErr w:type="gramStart"/>
      <w:r w:rsidRPr="00E13035">
        <w:rPr>
          <w:color w:val="2F5496" w:themeColor="accent5" w:themeShade="BF"/>
        </w:rPr>
        <w:t>0 ,</w:t>
      </w:r>
      <w:proofErr w:type="gramEnd"/>
      <w:r w:rsidRPr="00E13035">
        <w:rPr>
          <w:color w:val="2F5496" w:themeColor="accent5" w:themeShade="BF"/>
        </w:rPr>
        <w:t xml:space="preserve"> C 0 , P 0 ) to be uncertain quantities, bringing the total number</w:t>
      </w:r>
      <w:r w:rsidR="00772338" w:rsidRPr="00E13035">
        <w:rPr>
          <w:color w:val="2F5496" w:themeColor="accent5" w:themeShade="BF"/>
        </w:rPr>
        <w:t xml:space="preserve"> </w:t>
      </w:r>
      <w:r w:rsidRPr="00E13035">
        <w:rPr>
          <w:color w:val="2F5496" w:themeColor="accent5" w:themeShade="BF"/>
        </w:rPr>
        <w:t>of parameters to seven." this statement requires much more explanations.</w:t>
      </w:r>
    </w:p>
    <w:p w14:paraId="165EE43F" w14:textId="2D858C85" w:rsidR="00772338" w:rsidDel="00EB240A" w:rsidRDefault="00772338" w:rsidP="005F4424">
      <w:pPr>
        <w:jc w:val="both"/>
        <w:rPr>
          <w:del w:id="83" w:author="Lambert, Benjamin C" w:date="2020-07-13T13:42:00Z"/>
        </w:rPr>
      </w:pPr>
      <w:del w:id="84" w:author="Lambert, Benjamin C" w:date="2020-07-13T13:42:00Z">
        <w:r w:rsidRPr="00E13035" w:rsidDel="00EB240A">
          <w:delText>We disagree. This is simply a question of having more parameters than measured quantities</w:delText>
        </w:r>
      </w:del>
    </w:p>
    <w:p w14:paraId="776C9551" w14:textId="77777777" w:rsidR="00EB240A" w:rsidRPr="00E13035" w:rsidRDefault="00EB240A" w:rsidP="005F4424">
      <w:pPr>
        <w:jc w:val="both"/>
        <w:rPr>
          <w:ins w:id="85" w:author="Lambert, Benjamin C" w:date="2020-07-13T13:42:00Z"/>
        </w:rPr>
      </w:pPr>
    </w:p>
    <w:p w14:paraId="1A623DFD" w14:textId="4C9EBEB5" w:rsidR="00EB240A" w:rsidRDefault="00EB240A" w:rsidP="005F4424">
      <w:pPr>
        <w:jc w:val="both"/>
        <w:rPr>
          <w:ins w:id="86" w:author="Lambert, Benjamin C" w:date="2020-07-13T13:42:00Z"/>
        </w:rPr>
      </w:pPr>
      <w:ins w:id="87" w:author="Lambert, Benjamin C" w:date="2020-07-13T13:43:00Z">
        <w:r>
          <w:t>The</w:t>
        </w:r>
      </w:ins>
      <w:ins w:id="88" w:author="Lambert, Benjamin C" w:date="2020-07-13T13:42:00Z">
        <w:r>
          <w:t xml:space="preserve"> initial concentrations of species </w:t>
        </w:r>
      </w:ins>
      <w:ins w:id="89" w:author="Lambert, Benjamin C" w:date="2020-07-13T13:43:00Z">
        <w:r w:rsidR="00567724">
          <w:t>in cellular assays are</w:t>
        </w:r>
        <w:r>
          <w:t xml:space="preserve"> </w:t>
        </w:r>
        <w:r w:rsidR="00567724">
          <w:t xml:space="preserve">measured quantities – that is, imperfect representations of </w:t>
        </w:r>
      </w:ins>
      <w:ins w:id="90" w:author="Lambert, Benjamin C" w:date="2020-07-13T13:44:00Z">
        <w:r w:rsidR="00567724">
          <w:t xml:space="preserve">the underlying quantities. As such, we prefer to estimate them through inference rather than </w:t>
        </w:r>
      </w:ins>
      <w:ins w:id="91" w:author="Lambert, Benjamin C" w:date="2020-07-13T13:45:00Z">
        <w:r w:rsidR="00567724">
          <w:t>fix them as we think this better reflects reality.</w:t>
        </w:r>
      </w:ins>
    </w:p>
    <w:p w14:paraId="51670B3E" w14:textId="118AF193" w:rsidR="000548B2" w:rsidRDefault="00E97917" w:rsidP="005F4424">
      <w:pPr>
        <w:jc w:val="both"/>
        <w:rPr>
          <w:color w:val="2F5496" w:themeColor="accent5" w:themeShade="BF"/>
        </w:rPr>
      </w:pPr>
      <w:r w:rsidRPr="00E13035">
        <w:br/>
      </w:r>
      <w:r w:rsidRPr="00E13035">
        <w:rPr>
          <w:color w:val="2F5496" w:themeColor="accent5" w:themeShade="BF"/>
        </w:rPr>
        <w:t>-"Asymptotically (in terms of the</w:t>
      </w:r>
      <w:r w:rsidR="00772338" w:rsidRPr="00E13035">
        <w:rPr>
          <w:color w:val="2F5496" w:themeColor="accent5" w:themeShade="BF"/>
        </w:rPr>
        <w:t xml:space="preserve"> </w:t>
      </w:r>
      <w:r w:rsidRPr="00E13035">
        <w:rPr>
          <w:color w:val="2F5496" w:themeColor="accent5" w:themeShade="BF"/>
        </w:rPr>
        <w:t>sample size of both sampling steps), CMC produces a sample of parameter</w:t>
      </w:r>
      <w:r w:rsidR="00772338" w:rsidRPr="00E13035">
        <w:rPr>
          <w:color w:val="2F5496" w:themeColor="accent5" w:themeShade="BF"/>
        </w:rPr>
        <w:t xml:space="preserve"> </w:t>
      </w:r>
      <w:r w:rsidRPr="00E13035">
        <w:rPr>
          <w:color w:val="2F5496" w:themeColor="accent5" w:themeShade="BF"/>
        </w:rPr>
        <w:t>values (&lt;theta&gt; [1</w:t>
      </w:r>
      <w:proofErr w:type="gramStart"/>
      <w:r w:rsidRPr="00E13035">
        <w:rPr>
          <w:color w:val="2F5496" w:themeColor="accent5" w:themeShade="BF"/>
        </w:rPr>
        <w:t>] ,</w:t>
      </w:r>
      <w:proofErr w:type="gramEnd"/>
      <w:r w:rsidRPr="00E13035">
        <w:rPr>
          <w:color w:val="2F5496" w:themeColor="accent5" w:themeShade="BF"/>
        </w:rPr>
        <w:t xml:space="preserve"> &lt;theta&gt; [2] , ...) which, when mapped to the output space, corresponds ..."</w:t>
      </w:r>
    </w:p>
    <w:p w14:paraId="792738DD" w14:textId="77777777" w:rsidR="003C7838" w:rsidRPr="00E13035" w:rsidRDefault="003C7838" w:rsidP="005F4424">
      <w:pPr>
        <w:jc w:val="both"/>
      </w:pPr>
    </w:p>
    <w:p w14:paraId="70BD7356" w14:textId="725A0000" w:rsidR="000548B2" w:rsidDel="002A2D99" w:rsidRDefault="002A2D99" w:rsidP="005F4424">
      <w:pPr>
        <w:jc w:val="both"/>
        <w:rPr>
          <w:del w:id="92" w:author="Lambert, Benjamin C" w:date="2020-07-13T13:48:00Z"/>
        </w:rPr>
      </w:pPr>
      <w:ins w:id="93" w:author="Lambert, Benjamin C" w:date="2020-07-13T13:48:00Z">
        <w:r>
          <w:t>We have restructured this sentence, so that it’s easier to parse: “</w:t>
        </w:r>
        <w:r w:rsidRPr="002A2D99">
          <w:t>As the sample size of both sampling steps (i.e. the contour volume estimation and MCMC steps) tends to infinity</w:t>
        </w:r>
        <w:r>
          <w:t>…”</w:t>
        </w:r>
        <w:r w:rsidRPr="002A2D99" w:rsidDel="002A2D99">
          <w:t xml:space="preserve"> </w:t>
        </w:r>
      </w:ins>
      <w:del w:id="94" w:author="Lambert, Benjamin C" w:date="2020-07-13T13:48:00Z">
        <w:r w:rsidR="003C7838" w:rsidRPr="00E13035" w:rsidDel="002A2D99">
          <w:delText>This is a property of MCMC algorithms</w:delText>
        </w:r>
      </w:del>
    </w:p>
    <w:p w14:paraId="0F07EB86" w14:textId="77777777" w:rsidR="002A2D99" w:rsidRDefault="002A2D99" w:rsidP="005F4424">
      <w:pPr>
        <w:jc w:val="both"/>
        <w:rPr>
          <w:ins w:id="95" w:author="Lambert, Benjamin C" w:date="2020-07-13T13:48:00Z"/>
        </w:rPr>
      </w:pPr>
    </w:p>
    <w:p w14:paraId="2EFEB097" w14:textId="14852E67" w:rsidR="000548B2" w:rsidRDefault="00E97917" w:rsidP="005F4424">
      <w:pPr>
        <w:jc w:val="both"/>
        <w:rPr>
          <w:ins w:id="96" w:author="Lambert, Benjamin C" w:date="2020-07-13T14:40:00Z"/>
          <w:color w:val="2F5496" w:themeColor="accent5" w:themeShade="BF"/>
        </w:rPr>
      </w:pPr>
      <w:r w:rsidRPr="00E13035">
        <w:br/>
      </w:r>
      <w:r w:rsidRPr="00E13035">
        <w:rPr>
          <w:color w:val="2F5496" w:themeColor="accent5" w:themeShade="BF"/>
        </w:rPr>
        <w:t>-Optional: A more detailed explanation of the theoretical framework could make the text more readable for biologists. The text as it is now is inaccessible to non-statisticians.</w:t>
      </w:r>
      <w:del w:id="97" w:author="Lambert, Benjamin C" w:date="2020-07-13T14:40:00Z">
        <w:r w:rsidRPr="00E13035" w:rsidDel="00353DFB">
          <w:rPr>
            <w:color w:val="2F5496" w:themeColor="accent5" w:themeShade="BF"/>
          </w:rPr>
          <w:delText xml:space="preserve"> </w:delText>
        </w:r>
      </w:del>
    </w:p>
    <w:p w14:paraId="5451E51B" w14:textId="64CF25C8" w:rsidR="00353DFB" w:rsidRDefault="00353DFB" w:rsidP="005F4424">
      <w:pPr>
        <w:jc w:val="both"/>
        <w:rPr>
          <w:ins w:id="98" w:author="Lambert, Benjamin C" w:date="2020-07-13T14:40:00Z"/>
          <w:color w:val="2F5496" w:themeColor="accent5" w:themeShade="BF"/>
        </w:rPr>
      </w:pPr>
    </w:p>
    <w:p w14:paraId="79E955D9" w14:textId="3FF7FD9D" w:rsidR="00353DFB" w:rsidRDefault="002F5F80" w:rsidP="005F4424">
      <w:pPr>
        <w:jc w:val="both"/>
        <w:rPr>
          <w:color w:val="2F5496" w:themeColor="accent5" w:themeShade="BF"/>
        </w:rPr>
      </w:pPr>
      <w:ins w:id="99" w:author="Lambert, Benjamin C" w:date="2020-07-13T14:40:00Z">
        <w:r>
          <w:rPr>
            <w:color w:val="2F5496" w:themeColor="accent5" w:themeShade="BF"/>
          </w:rPr>
          <w:t>We believe that by addressing most of the comments of both referees, the text should be more readable to biologists.</w:t>
        </w:r>
        <w:r w:rsidR="00837E7B">
          <w:rPr>
            <w:color w:val="2F5496" w:themeColor="accent5" w:themeShade="BF"/>
          </w:rPr>
          <w:t xml:space="preserve"> We recognise</w:t>
        </w:r>
      </w:ins>
      <w:ins w:id="100" w:author="Lambert, Benjamin C" w:date="2020-07-13T14:42:00Z">
        <w:r w:rsidR="00D57C70">
          <w:rPr>
            <w:color w:val="2F5496" w:themeColor="accent5" w:themeShade="BF"/>
          </w:rPr>
          <w:t>,</w:t>
        </w:r>
      </w:ins>
      <w:ins w:id="101" w:author="Lambert, Benjamin C" w:date="2020-07-13T14:40:00Z">
        <w:r w:rsidR="00837E7B">
          <w:rPr>
            <w:color w:val="2F5496" w:themeColor="accent5" w:themeShade="BF"/>
          </w:rPr>
          <w:t xml:space="preserve"> </w:t>
        </w:r>
      </w:ins>
      <w:ins w:id="102" w:author="Lambert, Benjamin C" w:date="2020-07-13T14:41:00Z">
        <w:r w:rsidR="00837E7B">
          <w:rPr>
            <w:color w:val="2F5496" w:themeColor="accent5" w:themeShade="BF"/>
          </w:rPr>
          <w:t>however,</w:t>
        </w:r>
      </w:ins>
      <w:ins w:id="103" w:author="Lambert, Benjamin C" w:date="2020-07-13T14:42:00Z">
        <w:r w:rsidR="00D57C70">
          <w:rPr>
            <w:color w:val="2F5496" w:themeColor="accent5" w:themeShade="BF"/>
          </w:rPr>
          <w:t xml:space="preserve"> that</w:t>
        </w:r>
      </w:ins>
      <w:ins w:id="104" w:author="Lambert, Benjamin C" w:date="2020-07-13T14:41:00Z">
        <w:r w:rsidR="00837E7B">
          <w:rPr>
            <w:color w:val="2F5496" w:themeColor="accent5" w:themeShade="BF"/>
          </w:rPr>
          <w:t xml:space="preserve"> the topic is mathematically rich</w:t>
        </w:r>
      </w:ins>
      <w:ins w:id="105" w:author="Lambert, Benjamin C" w:date="2020-07-13T17:32:00Z">
        <w:r w:rsidR="008B33BC">
          <w:rPr>
            <w:color w:val="2F5496" w:themeColor="accent5" w:themeShade="BF"/>
          </w:rPr>
          <w:t xml:space="preserve"> and, therefore, appropriate for the Journal of Theoretical Biology.</w:t>
        </w:r>
      </w:ins>
      <w:ins w:id="106" w:author="Lambert, Benjamin C" w:date="2020-07-13T14:41:00Z">
        <w:r w:rsidR="00207D47">
          <w:rPr>
            <w:color w:val="2F5496" w:themeColor="accent5" w:themeShade="BF"/>
          </w:rPr>
          <w:t xml:space="preserve"> </w:t>
        </w:r>
        <w:r w:rsidR="00D57C70">
          <w:rPr>
            <w:color w:val="2F5496" w:themeColor="accent5" w:themeShade="BF"/>
          </w:rPr>
          <w:t xml:space="preserve">We would suggest though that </w:t>
        </w:r>
      </w:ins>
      <w:ins w:id="107" w:author="Lambert, Benjamin C" w:date="2020-07-13T14:42:00Z">
        <w:r w:rsidR="00D57C70">
          <w:rPr>
            <w:color w:val="2F5496" w:themeColor="accent5" w:themeShade="BF"/>
          </w:rPr>
          <w:t>our exposition is</w:t>
        </w:r>
      </w:ins>
      <w:ins w:id="108" w:author="Lambert, Benjamin C" w:date="2020-07-13T14:43:00Z">
        <w:r w:rsidR="00D57C70">
          <w:rPr>
            <w:color w:val="2F5496" w:themeColor="accent5" w:themeShade="BF"/>
          </w:rPr>
          <w:t xml:space="preserve">, in general, </w:t>
        </w:r>
      </w:ins>
      <w:ins w:id="109" w:author="Lambert, Benjamin C" w:date="2020-07-13T14:42:00Z">
        <w:r w:rsidR="00D57C70">
          <w:rPr>
            <w:color w:val="2F5496" w:themeColor="accent5" w:themeShade="BF"/>
          </w:rPr>
          <w:t xml:space="preserve">less mathematically intense than existing research papers on this area. </w:t>
        </w:r>
      </w:ins>
      <w:ins w:id="110" w:author="Lambert, Benjamin C" w:date="2020-07-13T14:43:00Z">
        <w:r w:rsidR="00EF0063">
          <w:rPr>
            <w:color w:val="2F5496" w:themeColor="accent5" w:themeShade="BF"/>
          </w:rPr>
          <w:t>At some point in the future, it may well be worth writing a review of these such methods aimed at biologists.</w:t>
        </w:r>
      </w:ins>
    </w:p>
    <w:p w14:paraId="7BC95E8E" w14:textId="77777777" w:rsidR="0049255E" w:rsidRDefault="00E97917" w:rsidP="005F4424">
      <w:pPr>
        <w:jc w:val="both"/>
        <w:rPr>
          <w:color w:val="2F5496" w:themeColor="accent5" w:themeShade="BF"/>
        </w:rPr>
      </w:pPr>
      <w:r w:rsidRPr="00E13035">
        <w:rPr>
          <w:color w:val="2F5496" w:themeColor="accent5" w:themeShade="BF"/>
        </w:rPr>
        <w:br/>
      </w:r>
      <w:r w:rsidR="0049255E">
        <w:rPr>
          <w:color w:val="2F5496" w:themeColor="accent5" w:themeShade="BF"/>
          <w:u w:val="single"/>
        </w:rPr>
        <w:t>MINO</w:t>
      </w:r>
      <w:r w:rsidR="00993935">
        <w:rPr>
          <w:color w:val="2F5496" w:themeColor="accent5" w:themeShade="BF"/>
          <w:u w:val="single"/>
        </w:rPr>
        <w:t>R</w:t>
      </w:r>
      <w:r w:rsidR="0049255E">
        <w:rPr>
          <w:color w:val="2F5496" w:themeColor="accent5" w:themeShade="BF"/>
          <w:u w:val="single"/>
        </w:rPr>
        <w:t xml:space="preserve"> COMMENTS</w:t>
      </w:r>
    </w:p>
    <w:p w14:paraId="773D5549" w14:textId="77777777" w:rsidR="000548B2" w:rsidRPr="00E13035" w:rsidRDefault="00E97917" w:rsidP="005F4424">
      <w:pPr>
        <w:jc w:val="both"/>
        <w:rPr>
          <w:color w:val="2F5496" w:themeColor="accent5" w:themeShade="BF"/>
        </w:rPr>
      </w:pPr>
      <w:r w:rsidRPr="00E13035">
        <w:rPr>
          <w:color w:val="2F5496" w:themeColor="accent5" w:themeShade="BF"/>
        </w:rPr>
        <w:br/>
        <w:t>- On page 4 the authors discuss existing approaches for inference based on HODE models. It would be niche to shortly mention advantages and disadvantages of each presented approach.</w:t>
      </w:r>
    </w:p>
    <w:p w14:paraId="06FDBA59" w14:textId="77777777" w:rsidR="00772338" w:rsidRPr="00E13035" w:rsidRDefault="00772338" w:rsidP="005F4424">
      <w:pPr>
        <w:jc w:val="both"/>
        <w:rPr>
          <w:color w:val="2F5496" w:themeColor="accent5" w:themeShade="BF"/>
        </w:rPr>
      </w:pPr>
    </w:p>
    <w:p w14:paraId="4EE2A04E" w14:textId="1C5B5E3F" w:rsidR="00772338" w:rsidRPr="00E13035" w:rsidRDefault="00772338" w:rsidP="005F4424">
      <w:pPr>
        <w:jc w:val="both"/>
      </w:pPr>
      <w:del w:id="111" w:author="Lambert, Benjamin C" w:date="2020-07-13T14:06:00Z">
        <w:r w:rsidRPr="00E13035" w:rsidDel="001A00FA">
          <w:delText>This is beyond the scope of the current paper and calls for a review manuscript</w:delText>
        </w:r>
      </w:del>
      <w:ins w:id="112" w:author="Lambert, Benjamin C" w:date="2020-07-13T14:06:00Z">
        <w:r w:rsidR="001A00FA">
          <w:t>We have</w:t>
        </w:r>
      </w:ins>
      <w:ins w:id="113" w:author="Lambert, Benjamin C" w:date="2020-07-13T14:07:00Z">
        <w:r w:rsidR="001A00FA">
          <w:t xml:space="preserve"> restructured this aspect of our introduction somewhat (thanks to this reviewer’s comments covered above). Now</w:t>
        </w:r>
      </w:ins>
      <w:ins w:id="114" w:author="Lambert, Benjamin C" w:date="2020-07-13T14:08:00Z">
        <w:r w:rsidR="001A00FA">
          <w:t>, this section includes more discussion of the advantages and disadvantage of these various approaches.</w:t>
        </w:r>
      </w:ins>
    </w:p>
    <w:p w14:paraId="672C9E1C" w14:textId="77777777" w:rsidR="000548B2" w:rsidRDefault="00E97917" w:rsidP="005F4424">
      <w:pPr>
        <w:jc w:val="both"/>
        <w:rPr>
          <w:color w:val="2F5496" w:themeColor="accent5" w:themeShade="BF"/>
        </w:rPr>
      </w:pPr>
      <w:r w:rsidRPr="00E13035">
        <w:rPr>
          <w:color w:val="2F5496" w:themeColor="accent5" w:themeShade="BF"/>
        </w:rPr>
        <w:br/>
        <w:t>-"The CMC algorithm is provided in</w:t>
      </w:r>
      <w:r w:rsidR="00772338" w:rsidRPr="00E13035">
        <w:rPr>
          <w:color w:val="2F5496" w:themeColor="accent5" w:themeShade="BF"/>
        </w:rPr>
        <w:t xml:space="preserve"> </w:t>
      </w:r>
      <w:r w:rsidRPr="00E13035">
        <w:rPr>
          <w:color w:val="2F5496" w:themeColor="accent5" w:themeShade="BF"/>
        </w:rPr>
        <w:t>Algorithm 1. In this implementation, MCMC sampling is performed via</w:t>
      </w:r>
      <w:r w:rsidR="00772338" w:rsidRPr="00E13035">
        <w:rPr>
          <w:color w:val="2F5496" w:themeColor="accent5" w:themeShade="BF"/>
        </w:rPr>
        <w:t xml:space="preserve"> </w:t>
      </w:r>
      <w:r w:rsidRPr="00E13035">
        <w:rPr>
          <w:color w:val="2F5496" w:themeColor="accent5" w:themeShade="BF"/>
        </w:rPr>
        <w:t>the Random Walk Metropolis algorithm, but for the examples in §4, we use</w:t>
      </w:r>
      <w:r w:rsidR="00772338" w:rsidRPr="00E13035">
        <w:rPr>
          <w:color w:val="2F5496" w:themeColor="accent5" w:themeShade="BF"/>
        </w:rPr>
        <w:t xml:space="preserve"> </w:t>
      </w:r>
      <w:r w:rsidRPr="00E13035">
        <w:rPr>
          <w:color w:val="2F5496" w:themeColor="accent5" w:themeShade="BF"/>
        </w:rPr>
        <w:t>an adaptive MCMC algorithm [27]." Please shortly state why.</w:t>
      </w:r>
    </w:p>
    <w:p w14:paraId="0C1418E1" w14:textId="77777777" w:rsidR="00AD3BB9" w:rsidRDefault="00E97917" w:rsidP="005F4424">
      <w:pPr>
        <w:jc w:val="both"/>
        <w:rPr>
          <w:ins w:id="115" w:author="Lambert, Benjamin C" w:date="2020-07-13T14:11:00Z"/>
        </w:rPr>
      </w:pPr>
      <w:del w:id="116" w:author="Lambert, Benjamin C" w:date="2020-07-13T14:11:00Z">
        <w:r w:rsidRPr="00E13035" w:rsidDel="00AD3BB9">
          <w:br/>
        </w:r>
        <w:r w:rsidR="00772338" w:rsidRPr="00E13035" w:rsidDel="00AD3BB9">
          <w:delText>??</w:delText>
        </w:r>
      </w:del>
    </w:p>
    <w:p w14:paraId="3C98E11D" w14:textId="77777777" w:rsidR="00AD3BB9" w:rsidRDefault="00AD3BB9" w:rsidP="00AD3BB9">
      <w:pPr>
        <w:rPr>
          <w:ins w:id="117" w:author="Lambert, Benjamin C" w:date="2020-07-13T14:12:00Z"/>
        </w:rPr>
      </w:pPr>
      <w:ins w:id="118" w:author="Lambert, Benjamin C" w:date="2020-07-13T14:11:00Z">
        <w:r>
          <w:t>This</w:t>
        </w:r>
      </w:ins>
      <w:ins w:id="119" w:author="Lambert, Benjamin C" w:date="2020-07-13T14:12:00Z">
        <w:r>
          <w:t xml:space="preserve"> is a good point and a bit opaque in the previous manuscript. We have now added the following:</w:t>
        </w:r>
      </w:ins>
    </w:p>
    <w:p w14:paraId="4BE9AA35" w14:textId="77777777" w:rsidR="00AD3BB9" w:rsidRDefault="00AD3BB9" w:rsidP="00AD3BB9">
      <w:pPr>
        <w:rPr>
          <w:ins w:id="120" w:author="Lambert, Benjamin C" w:date="2020-07-13T14:12:00Z"/>
        </w:rPr>
      </w:pPr>
    </w:p>
    <w:p w14:paraId="08752C22" w14:textId="09B37B1C" w:rsidR="00AD3BB9" w:rsidRPr="00AD3BB9" w:rsidRDefault="00AD3BB9" w:rsidP="00AD3BB9">
      <w:pPr>
        <w:rPr>
          <w:ins w:id="121" w:author="Lambert, Benjamin C" w:date="2020-07-13T14:12:00Z"/>
          <w:rPrChange w:id="122" w:author="Lambert, Benjamin C" w:date="2020-07-13T14:12:00Z">
            <w:rPr>
              <w:ins w:id="123" w:author="Lambert, Benjamin C" w:date="2020-07-13T14:12:00Z"/>
              <w:b/>
              <w:u w:val="single"/>
            </w:rPr>
          </w:rPrChange>
        </w:rPr>
        <w:pPrChange w:id="124" w:author="Lambert, Benjamin C" w:date="2020-07-13T14:12:00Z">
          <w:pPr>
            <w:jc w:val="both"/>
          </w:pPr>
        </w:pPrChange>
      </w:pPr>
      <w:ins w:id="125" w:author="Lambert, Benjamin C" w:date="2020-07-13T14:12:00Z">
        <w:r>
          <w:t>“…</w:t>
        </w:r>
        <w:r w:rsidRPr="00AD3BB9">
          <w:t>we use an adaptive MCMC algorithm to improve sampling efficiency</w:t>
        </w:r>
      </w:ins>
      <w:ins w:id="126" w:author="Lambert, Benjamin C" w:date="2020-07-13T14:13:00Z">
        <w:r w:rsidR="00F24C24">
          <w:t xml:space="preserve"> </w:t>
        </w:r>
        <w:r w:rsidR="00F24C24" w:rsidRPr="00E13035">
          <w:rPr>
            <w:color w:val="2F5496" w:themeColor="accent5" w:themeShade="BF"/>
          </w:rPr>
          <w:t>[27]</w:t>
        </w:r>
      </w:ins>
      <w:ins w:id="127" w:author="Lambert, Benjamin C" w:date="2020-07-13T14:12:00Z">
        <w:r w:rsidRPr="00AD3BB9">
          <w:t>.</w:t>
        </w:r>
        <w:r>
          <w:t>”</w:t>
        </w:r>
      </w:ins>
      <w:del w:id="128" w:author="Lambert, Benjamin C" w:date="2020-07-13T14:11:00Z">
        <w:r w:rsidR="00772338" w:rsidRPr="00E13035" w:rsidDel="00AD3BB9">
          <w:delText>?</w:delText>
        </w:r>
      </w:del>
      <w:del w:id="129" w:author="Lambert, Benjamin C" w:date="2020-07-13T14:12:00Z">
        <w:r w:rsidR="00E97917" w:rsidRPr="00E13035" w:rsidDel="00AD3BB9">
          <w:br/>
        </w:r>
      </w:del>
      <w:r w:rsidR="00E97917" w:rsidRPr="00E13035">
        <w:br/>
      </w:r>
    </w:p>
    <w:p w14:paraId="35BA86D8" w14:textId="13323703" w:rsidR="005F4424" w:rsidRDefault="00E97917" w:rsidP="005F4424">
      <w:pPr>
        <w:jc w:val="both"/>
        <w:rPr>
          <w:b/>
          <w:u w:val="single"/>
        </w:rPr>
      </w:pPr>
      <w:r w:rsidRPr="00E13035">
        <w:rPr>
          <w:b/>
          <w:u w:val="single"/>
        </w:rPr>
        <w:lastRenderedPageBreak/>
        <w:t xml:space="preserve">Reviewer #2: </w:t>
      </w:r>
    </w:p>
    <w:p w14:paraId="4FD3CACF" w14:textId="77777777" w:rsidR="00993935" w:rsidRPr="005F4424" w:rsidRDefault="00E97917" w:rsidP="005F4424">
      <w:pPr>
        <w:jc w:val="both"/>
        <w:rPr>
          <w:b/>
          <w:u w:val="single"/>
        </w:rPr>
      </w:pPr>
      <w:r w:rsidRPr="00E13035">
        <w:br/>
      </w:r>
      <w:r w:rsidRPr="0049255E">
        <w:rPr>
          <w:color w:val="2F5496" w:themeColor="accent5" w:themeShade="BF"/>
          <w:u w:val="single"/>
        </w:rPr>
        <w:t>MAJOR COMMENTS</w:t>
      </w:r>
    </w:p>
    <w:p w14:paraId="0B1845D6" w14:textId="77777777" w:rsidR="000548B2" w:rsidRDefault="00E97917" w:rsidP="005F4424">
      <w:pPr>
        <w:jc w:val="both"/>
        <w:rPr>
          <w:color w:val="2F5496" w:themeColor="accent5" w:themeShade="BF"/>
        </w:rPr>
      </w:pPr>
      <w:r w:rsidRPr="00E13035">
        <w:rPr>
          <w:color w:val="2F5496" w:themeColor="accent5" w:themeShade="BF"/>
        </w:rPr>
        <w:br/>
        <w:t>(1) Your method for estimating cellular heterogeneity seems to be entirely</w:t>
      </w:r>
      <w:r w:rsidR="00E13035">
        <w:rPr>
          <w:color w:val="2F5496" w:themeColor="accent5" w:themeShade="BF"/>
        </w:rPr>
        <w:t xml:space="preserve"> </w:t>
      </w:r>
      <w:r w:rsidRPr="00E13035">
        <w:rPr>
          <w:color w:val="2F5496" w:themeColor="accent5" w:themeShade="BF"/>
        </w:rPr>
        <w:t>based on the assumption that no measurement noise is present in the data. This</w:t>
      </w:r>
      <w:r w:rsidR="00E13035">
        <w:rPr>
          <w:color w:val="2F5496" w:themeColor="accent5" w:themeShade="BF"/>
        </w:rPr>
        <w:t xml:space="preserve"> </w:t>
      </w:r>
      <w:r w:rsidRPr="00E13035">
        <w:rPr>
          <w:color w:val="2F5496" w:themeColor="accent5" w:themeShade="BF"/>
        </w:rPr>
        <w:t>is an assumption that can be made with most other methods for estimating</w:t>
      </w:r>
      <w:r w:rsidR="00E13035">
        <w:rPr>
          <w:color w:val="2F5496" w:themeColor="accent5" w:themeShade="BF"/>
        </w:rPr>
        <w:t xml:space="preserve"> </w:t>
      </w:r>
      <w:r w:rsidRPr="00E13035">
        <w:rPr>
          <w:color w:val="2F5496" w:themeColor="accent5" w:themeShade="BF"/>
        </w:rPr>
        <w:t>variances and as such is not particular to this method. You should</w:t>
      </w:r>
      <w:r w:rsidR="00E13035">
        <w:rPr>
          <w:color w:val="2F5496" w:themeColor="accent5" w:themeShade="BF"/>
        </w:rPr>
        <w:t xml:space="preserve"> </w:t>
      </w:r>
      <w:r w:rsidRPr="00E13035">
        <w:rPr>
          <w:color w:val="2F5496" w:themeColor="accent5" w:themeShade="BF"/>
        </w:rPr>
        <w:t>change your text and highlights to reflect that,</w:t>
      </w:r>
      <w:r w:rsidR="00E13035">
        <w:rPr>
          <w:color w:val="2F5496" w:themeColor="accent5" w:themeShade="BF"/>
        </w:rPr>
        <w:t xml:space="preserve"> or alternatively state how </w:t>
      </w:r>
      <w:r w:rsidRPr="00E13035">
        <w:rPr>
          <w:color w:val="2F5496" w:themeColor="accent5" w:themeShade="BF"/>
        </w:rPr>
        <w:t>your method is otherwise more suited to estimating cellular variability</w:t>
      </w:r>
      <w:r w:rsidR="00E13035">
        <w:rPr>
          <w:color w:val="2F5496" w:themeColor="accent5" w:themeShade="BF"/>
        </w:rPr>
        <w:t xml:space="preserve"> </w:t>
      </w:r>
      <w:r w:rsidRPr="00E13035">
        <w:rPr>
          <w:color w:val="2F5496" w:themeColor="accent5" w:themeShade="BF"/>
        </w:rPr>
        <w:t>than previously existing methods.</w:t>
      </w:r>
    </w:p>
    <w:p w14:paraId="3D3BE607" w14:textId="77777777" w:rsidR="000548B2" w:rsidRDefault="000548B2" w:rsidP="005F4424">
      <w:pPr>
        <w:jc w:val="both"/>
      </w:pPr>
    </w:p>
    <w:p w14:paraId="10469FBB" w14:textId="47818C19" w:rsidR="00C03E97" w:rsidRDefault="000548B2" w:rsidP="005F4424">
      <w:pPr>
        <w:jc w:val="both"/>
        <w:rPr>
          <w:ins w:id="130" w:author="Lambert, Benjamin C" w:date="2020-07-13T13:55:00Z"/>
        </w:rPr>
      </w:pPr>
      <w:del w:id="131" w:author="Lambert, Benjamin C" w:date="2020-07-13T13:49:00Z">
        <w:r w:rsidRPr="000548B2" w:rsidDel="00B501DF">
          <w:delText>???</w:delText>
        </w:r>
      </w:del>
      <w:ins w:id="132" w:author="Lambert, Benjamin C" w:date="2020-07-13T13:54:00Z">
        <w:r w:rsidR="002A6D53">
          <w:t>In</w:t>
        </w:r>
      </w:ins>
      <w:ins w:id="133" w:author="Lambert, Benjamin C" w:date="2020-07-13T13:53:00Z">
        <w:r w:rsidR="00C03E97">
          <w:t xml:space="preserve"> the abstrac</w:t>
        </w:r>
      </w:ins>
      <w:ins w:id="134" w:author="Lambert, Benjamin C" w:date="2020-07-13T13:56:00Z">
        <w:r w:rsidR="00270349">
          <w:t>t</w:t>
        </w:r>
      </w:ins>
      <w:ins w:id="135" w:author="Lambert, Benjamin C" w:date="2020-07-13T13:54:00Z">
        <w:r w:rsidR="00C03E97">
          <w:t>, we</w:t>
        </w:r>
      </w:ins>
      <w:ins w:id="136" w:author="Lambert, Benjamin C" w:date="2020-07-13T13:57:00Z">
        <w:r w:rsidR="00270349">
          <w:t xml:space="preserve"> explicitly </w:t>
        </w:r>
      </w:ins>
      <w:ins w:id="137" w:author="Lambert, Benjamin C" w:date="2020-07-13T14:03:00Z">
        <w:r w:rsidR="00952355">
          <w:t>state</w:t>
        </w:r>
      </w:ins>
      <w:ins w:id="138" w:author="Lambert, Benjamin C" w:date="2020-07-13T13:57:00Z">
        <w:r w:rsidR="00270349">
          <w:t xml:space="preserve"> that </w:t>
        </w:r>
      </w:ins>
      <w:ins w:id="139" w:author="Lambert, Benjamin C" w:date="2020-07-13T13:55:00Z">
        <w:r w:rsidR="002A6D53">
          <w:t>our technique is</w:t>
        </w:r>
      </w:ins>
      <w:ins w:id="140" w:author="Lambert, Benjamin C" w:date="2020-07-13T14:04:00Z">
        <w:r w:rsidR="000E7636">
          <w:t xml:space="preserve"> </w:t>
        </w:r>
      </w:ins>
      <w:ins w:id="141" w:author="Lambert, Benjamin C" w:date="2020-07-13T13:55:00Z">
        <w:r w:rsidR="002A6D53">
          <w:t xml:space="preserve">for </w:t>
        </w:r>
      </w:ins>
      <w:ins w:id="142" w:author="Lambert, Benjamin C" w:date="2020-07-13T14:04:00Z">
        <w:r w:rsidR="000E7636">
          <w:t>low noise</w:t>
        </w:r>
      </w:ins>
      <w:ins w:id="143" w:author="Lambert, Benjamin C" w:date="2020-07-13T13:55:00Z">
        <w:r w:rsidR="002A6D53">
          <w:t xml:space="preserve"> system</w:t>
        </w:r>
      </w:ins>
      <w:ins w:id="144" w:author="Lambert, Benjamin C" w:date="2020-07-13T14:04:00Z">
        <w:r w:rsidR="000E7636">
          <w:t>s</w:t>
        </w:r>
        <w:r w:rsidR="0048082C">
          <w:t>, which we believe makes it clear from the onset the circumstances when this assumption is appropriate:</w:t>
        </w:r>
      </w:ins>
    </w:p>
    <w:p w14:paraId="0ECA090C" w14:textId="77C9DA1D" w:rsidR="002A6D53" w:rsidRDefault="002A6D53" w:rsidP="005F4424">
      <w:pPr>
        <w:jc w:val="both"/>
        <w:rPr>
          <w:ins w:id="145" w:author="Lambert, Benjamin C" w:date="2020-07-13T13:55:00Z"/>
        </w:rPr>
      </w:pPr>
    </w:p>
    <w:p w14:paraId="15C172B0" w14:textId="0801C6CC" w:rsidR="002A6D53" w:rsidRDefault="002A6D53" w:rsidP="005F4424">
      <w:pPr>
        <w:jc w:val="both"/>
        <w:rPr>
          <w:ins w:id="146" w:author="Lambert, Benjamin C" w:date="2020-07-13T13:55:00Z"/>
        </w:rPr>
      </w:pPr>
      <w:ins w:id="147" w:author="Lambert, Benjamin C" w:date="2020-07-13T13:55:00Z">
        <w:r>
          <w:t>“</w:t>
        </w:r>
        <w:r w:rsidRPr="002A6D53">
          <w:t>Our method is appropriate for underdetermined systems, where there are fewer distinct types of observations than parameters to be determined, and where observed variation is mostly due to variability in cellular processes rather than experimental measurement error.</w:t>
        </w:r>
        <w:r>
          <w:t>”</w:t>
        </w:r>
      </w:ins>
    </w:p>
    <w:p w14:paraId="473433F6" w14:textId="38BA3285" w:rsidR="002A6D53" w:rsidRDefault="002A6D53" w:rsidP="005F4424">
      <w:pPr>
        <w:jc w:val="both"/>
        <w:rPr>
          <w:ins w:id="148" w:author="Lambert, Benjamin C" w:date="2020-07-13T13:55:00Z"/>
        </w:rPr>
      </w:pPr>
    </w:p>
    <w:p w14:paraId="48358122" w14:textId="7ACFA363" w:rsidR="00270349" w:rsidRDefault="002A6D53" w:rsidP="005F4424">
      <w:pPr>
        <w:jc w:val="both"/>
        <w:rPr>
          <w:ins w:id="149" w:author="Lambert, Benjamin C" w:date="2020-07-13T13:58:00Z"/>
        </w:rPr>
      </w:pPr>
      <w:ins w:id="150" w:author="Lambert, Benjamin C" w:date="2020-07-13T13:55:00Z">
        <w:r>
          <w:t>This isn’t to s</w:t>
        </w:r>
      </w:ins>
      <w:ins w:id="151" w:author="Lambert, Benjamin C" w:date="2020-07-13T13:56:00Z">
        <w:r>
          <w:t>uggest this is a benefit of our approach, however. Indeed, w</w:t>
        </w:r>
      </w:ins>
      <w:ins w:id="152" w:author="Lambert, Benjamin C" w:date="2020-07-13T13:54:00Z">
        <w:r w:rsidR="00C03E97">
          <w:t>e recognise that the assumption of no measurement noise is imperfect</w:t>
        </w:r>
      </w:ins>
      <w:ins w:id="153" w:author="Lambert, Benjamin C" w:date="2020-07-13T13:56:00Z">
        <w:r w:rsidR="00270349">
          <w:t xml:space="preserve"> and, repeatedly throughout the </w:t>
        </w:r>
      </w:ins>
      <w:ins w:id="154" w:author="Lambert, Benjamin C" w:date="2020-07-13T13:57:00Z">
        <w:r w:rsidR="00F36827">
          <w:t>manuscript, suggest that our method could be improved by allowing for measurement noise. Here’s an example of this in</w:t>
        </w:r>
      </w:ins>
      <w:ins w:id="155" w:author="Lambert, Benjamin C" w:date="2020-07-13T13:58:00Z">
        <w:r w:rsidR="00F36827">
          <w:t xml:space="preserve"> the discussion:</w:t>
        </w:r>
      </w:ins>
    </w:p>
    <w:p w14:paraId="0ABC16C3" w14:textId="6CC1EBD0" w:rsidR="00F36827" w:rsidRDefault="00F36827" w:rsidP="005F4424">
      <w:pPr>
        <w:jc w:val="both"/>
        <w:rPr>
          <w:ins w:id="156" w:author="Lambert, Benjamin C" w:date="2020-07-13T13:58:00Z"/>
        </w:rPr>
      </w:pPr>
    </w:p>
    <w:p w14:paraId="66807482" w14:textId="75CED5E7" w:rsidR="00F36827" w:rsidRDefault="00A87798" w:rsidP="005F4424">
      <w:pPr>
        <w:jc w:val="both"/>
        <w:rPr>
          <w:ins w:id="157" w:author="Lambert, Benjamin C" w:date="2020-07-13T13:56:00Z"/>
        </w:rPr>
      </w:pPr>
      <w:ins w:id="158" w:author="Lambert, Benjamin C" w:date="2020-07-13T13:58:00Z">
        <w:r>
          <w:t>“</w:t>
        </w:r>
        <w:r w:rsidRPr="00A87798">
          <w:t>Future work incorporating a stochastic noise process or, more generally, including stochastic cellular mechanisms is thus likely to be worthwhile.</w:t>
        </w:r>
        <w:r>
          <w:t>”</w:t>
        </w:r>
      </w:ins>
    </w:p>
    <w:p w14:paraId="0E483F82" w14:textId="77777777" w:rsidR="00270349" w:rsidRDefault="00270349" w:rsidP="005F4424">
      <w:pPr>
        <w:jc w:val="both"/>
        <w:rPr>
          <w:ins w:id="159" w:author="Lambert, Benjamin C" w:date="2020-07-13T13:56:00Z"/>
        </w:rPr>
      </w:pPr>
    </w:p>
    <w:p w14:paraId="3DF478BA" w14:textId="4D0CEA96" w:rsidR="000548B2" w:rsidRDefault="001B7612" w:rsidP="005F4424">
      <w:pPr>
        <w:jc w:val="both"/>
        <w:rPr>
          <w:ins w:id="160" w:author="Lambert, Benjamin C" w:date="2020-07-13T13:50:00Z"/>
        </w:rPr>
      </w:pPr>
      <w:ins w:id="161" w:author="Lambert, Benjamin C" w:date="2020-07-13T13:50:00Z">
        <w:r>
          <w:t xml:space="preserve">But, as we </w:t>
        </w:r>
      </w:ins>
      <w:ins w:id="162" w:author="Lambert, Benjamin C" w:date="2020-07-13T13:51:00Z">
        <w:r>
          <w:t xml:space="preserve">discuss below, </w:t>
        </w:r>
      </w:ins>
      <w:ins w:id="163" w:author="Lambert, Benjamin C" w:date="2020-07-13T13:58:00Z">
        <w:r w:rsidR="00894D05">
          <w:t>the assumption of no measurement noise</w:t>
        </w:r>
      </w:ins>
      <w:ins w:id="164" w:author="Lambert, Benjamin C" w:date="2020-07-13T13:51:00Z">
        <w:r>
          <w:t xml:space="preserve"> may, nonetheless, be reasonable enough</w:t>
        </w:r>
        <w:r w:rsidR="00FF7D18">
          <w:t xml:space="preserve"> for a given application</w:t>
        </w:r>
        <w:r w:rsidR="00731957">
          <w:t>:</w:t>
        </w:r>
      </w:ins>
    </w:p>
    <w:p w14:paraId="5ECE86BF" w14:textId="34143F47" w:rsidR="008D4341" w:rsidRDefault="008D4341" w:rsidP="005F4424">
      <w:pPr>
        <w:jc w:val="both"/>
        <w:rPr>
          <w:ins w:id="165" w:author="Lambert, Benjamin C" w:date="2020-07-13T13:50:00Z"/>
          <w:color w:val="2F5496" w:themeColor="accent5" w:themeShade="BF"/>
        </w:rPr>
      </w:pPr>
    </w:p>
    <w:p w14:paraId="4E9BECBF" w14:textId="77777777" w:rsidR="00731957" w:rsidRDefault="008D4341" w:rsidP="005F4424">
      <w:pPr>
        <w:jc w:val="both"/>
        <w:rPr>
          <w:ins w:id="166" w:author="Lambert, Benjamin C" w:date="2020-07-13T13:51:00Z"/>
          <w:color w:val="2F5496" w:themeColor="accent5" w:themeShade="BF"/>
        </w:rPr>
      </w:pPr>
      <w:ins w:id="167" w:author="Lambert, Benjamin C" w:date="2020-07-13T13:50:00Z">
        <w:r>
          <w:rPr>
            <w:color w:val="2F5496" w:themeColor="accent5" w:themeShade="BF"/>
          </w:rPr>
          <w:t>“</w:t>
        </w:r>
        <w:r w:rsidRPr="008D4341">
          <w:rPr>
            <w:color w:val="2F5496" w:themeColor="accent5" w:themeShade="BF"/>
          </w:rPr>
          <w:t>Our approach currently assumes that output variation is dominated by cellular variation in the parameter values of the underlying ODE, with measurement noise making a negligible contribution. Whether this is a reasonable assumption depends on the system under investigation and, more importantly, on experimental details. We recognise that neglecting measurement noise when it is, in fact, important in determining observed data means CMC will overstate cellular variation. It may also mean that some output distributions cannot be obtained by our model system (i.e. HODEs without noise).</w:t>
        </w:r>
      </w:ins>
      <w:ins w:id="168" w:author="Lambert, Benjamin C" w:date="2020-07-13T13:51:00Z">
        <w:r w:rsidR="00731957">
          <w:rPr>
            <w:color w:val="2F5496" w:themeColor="accent5" w:themeShade="BF"/>
          </w:rPr>
          <w:t>”</w:t>
        </w:r>
      </w:ins>
    </w:p>
    <w:p w14:paraId="3E8F3C55" w14:textId="77777777" w:rsidR="00731957" w:rsidRDefault="00731957" w:rsidP="005F4424">
      <w:pPr>
        <w:jc w:val="both"/>
        <w:rPr>
          <w:ins w:id="169" w:author="Lambert, Benjamin C" w:date="2020-07-13T13:51:00Z"/>
          <w:color w:val="2F5496" w:themeColor="accent5" w:themeShade="BF"/>
        </w:rPr>
      </w:pPr>
    </w:p>
    <w:p w14:paraId="07CC643B" w14:textId="5D6C76D8" w:rsidR="008D4341" w:rsidDel="00743E41" w:rsidRDefault="00E6197A" w:rsidP="005F4424">
      <w:pPr>
        <w:jc w:val="both"/>
        <w:rPr>
          <w:del w:id="170" w:author="Lambert, Benjamin C" w:date="2020-07-13T13:58:00Z"/>
          <w:color w:val="2F5496" w:themeColor="accent5" w:themeShade="BF"/>
        </w:rPr>
      </w:pPr>
      <w:ins w:id="171" w:author="Lambert, Benjamin C" w:date="2020-07-13T14:01:00Z">
        <w:r>
          <w:rPr>
            <w:color w:val="2F5496" w:themeColor="accent5" w:themeShade="BF"/>
          </w:rPr>
          <w:t xml:space="preserve">It's worth </w:t>
        </w:r>
        <w:r w:rsidR="00533E1A">
          <w:rPr>
            <w:color w:val="2F5496" w:themeColor="accent5" w:themeShade="BF"/>
          </w:rPr>
          <w:t xml:space="preserve">emphasising that performing inference for single cell data remains </w:t>
        </w:r>
      </w:ins>
      <w:proofErr w:type="gramStart"/>
      <w:ins w:id="172" w:author="Lambert, Benjamin C" w:date="2020-07-13T17:35:00Z">
        <w:r w:rsidR="000C0D38">
          <w:rPr>
            <w:color w:val="2F5496" w:themeColor="accent5" w:themeShade="BF"/>
          </w:rPr>
          <w:t>an</w:t>
        </w:r>
        <w:proofErr w:type="gramEnd"/>
        <w:r w:rsidR="000C0D38">
          <w:rPr>
            <w:color w:val="2F5496" w:themeColor="accent5" w:themeShade="BF"/>
          </w:rPr>
          <w:t xml:space="preserve"> solved</w:t>
        </w:r>
      </w:ins>
      <w:ins w:id="173" w:author="Lambert, Benjamin C" w:date="2020-07-13T14:01:00Z">
        <w:r w:rsidR="00533E1A">
          <w:rPr>
            <w:color w:val="2F5496" w:themeColor="accent5" w:themeShade="BF"/>
          </w:rPr>
          <w:t xml:space="preserve"> problem (which we </w:t>
        </w:r>
      </w:ins>
      <w:ins w:id="174" w:author="Lambert, Benjamin C" w:date="2020-07-13T14:02:00Z">
        <w:r w:rsidR="00533E1A">
          <w:rPr>
            <w:color w:val="2F5496" w:themeColor="accent5" w:themeShade="BF"/>
          </w:rPr>
          <w:t>discuss in our introduction): this is why such a variety of approaches exist</w:t>
        </w:r>
        <w:r w:rsidR="00790C18">
          <w:rPr>
            <w:color w:val="2F5496" w:themeColor="accent5" w:themeShade="BF"/>
          </w:rPr>
          <w:t xml:space="preserve"> and they all, ours included, have limitations.</w:t>
        </w:r>
        <w:r w:rsidR="0088063E">
          <w:rPr>
            <w:color w:val="2F5496" w:themeColor="accent5" w:themeShade="BF"/>
          </w:rPr>
          <w:t xml:space="preserve"> </w:t>
        </w:r>
      </w:ins>
      <w:ins w:id="175" w:author="Lambert, Benjamin C" w:date="2020-07-13T13:59:00Z">
        <w:r w:rsidR="00743E41">
          <w:rPr>
            <w:color w:val="2F5496" w:themeColor="accent5" w:themeShade="BF"/>
          </w:rPr>
          <w:t>There are</w:t>
        </w:r>
      </w:ins>
      <w:ins w:id="176" w:author="Lambert, Benjamin C" w:date="2020-07-13T14:02:00Z">
        <w:r w:rsidR="0088063E">
          <w:rPr>
            <w:color w:val="2F5496" w:themeColor="accent5" w:themeShade="BF"/>
          </w:rPr>
          <w:t>, however,</w:t>
        </w:r>
      </w:ins>
      <w:ins w:id="177" w:author="Lambert, Benjamin C" w:date="2020-07-13T13:59:00Z">
        <w:r w:rsidR="00743E41">
          <w:rPr>
            <w:color w:val="2F5496" w:themeColor="accent5" w:themeShade="BF"/>
          </w:rPr>
          <w:t xml:space="preserve"> a number of benefits of our approach to existing methods</w:t>
        </w:r>
      </w:ins>
      <w:ins w:id="178" w:author="Lambert, Benjamin C" w:date="2020-07-13T14:03:00Z">
        <w:r w:rsidR="00CA3375">
          <w:rPr>
            <w:color w:val="2F5496" w:themeColor="accent5" w:themeShade="BF"/>
          </w:rPr>
          <w:t xml:space="preserve">, which we believe merits its inclusion to the </w:t>
        </w:r>
        <w:r w:rsidR="00CE70CB">
          <w:rPr>
            <w:color w:val="2F5496" w:themeColor="accent5" w:themeShade="BF"/>
          </w:rPr>
          <w:t>literature</w:t>
        </w:r>
        <w:r w:rsidR="00CA3375">
          <w:rPr>
            <w:color w:val="2F5496" w:themeColor="accent5" w:themeShade="BF"/>
          </w:rPr>
          <w:t>:</w:t>
        </w:r>
      </w:ins>
    </w:p>
    <w:p w14:paraId="665926BB" w14:textId="4B259159" w:rsidR="00743E41" w:rsidRDefault="00743E41" w:rsidP="005F4424">
      <w:pPr>
        <w:jc w:val="both"/>
        <w:rPr>
          <w:ins w:id="179" w:author="Lambert, Benjamin C" w:date="2020-07-13T14:00:00Z"/>
          <w:color w:val="2F5496" w:themeColor="accent5" w:themeShade="BF"/>
        </w:rPr>
      </w:pPr>
    </w:p>
    <w:p w14:paraId="7B45D347" w14:textId="40C743BA" w:rsidR="002F28CB" w:rsidRDefault="002F28CB" w:rsidP="005F4424">
      <w:pPr>
        <w:jc w:val="both"/>
        <w:rPr>
          <w:ins w:id="180" w:author="Lambert, Benjamin C" w:date="2020-07-13T14:00:00Z"/>
          <w:color w:val="2F5496" w:themeColor="accent5" w:themeShade="BF"/>
        </w:rPr>
      </w:pPr>
    </w:p>
    <w:p w14:paraId="377E1701" w14:textId="2928A502" w:rsidR="002F28CB" w:rsidRDefault="002F28CB" w:rsidP="005F4424">
      <w:pPr>
        <w:jc w:val="both"/>
        <w:rPr>
          <w:ins w:id="181" w:author="Lambert, Benjamin C" w:date="2020-07-13T14:00:00Z"/>
          <w:color w:val="2F5496" w:themeColor="accent5" w:themeShade="BF"/>
        </w:rPr>
      </w:pPr>
      <w:ins w:id="182" w:author="Lambert, Benjamin C" w:date="2020-07-13T14:00:00Z">
        <w:r>
          <w:rPr>
            <w:color w:val="2F5496" w:themeColor="accent5" w:themeShade="BF"/>
          </w:rPr>
          <w:t>“</w:t>
        </w:r>
        <w:r w:rsidRPr="002F28CB">
          <w:rPr>
            <w:color w:val="2F5496" w:themeColor="accent5" w:themeShade="BF"/>
          </w:rPr>
          <w:t xml:space="preserve">Unlike many existing methods, CMC is straightforward to implement and does not require extensive computation time. In CMC, prior probability distributions are used in place of ansatz densities. It also does not require the number of cell clusters be chosen beforehand, rather, subpopulations emerge as modes in the posterior parameter distributions. Like </w:t>
        </w:r>
        <w:r>
          <w:rPr>
            <w:color w:val="2F5496" w:themeColor="accent5" w:themeShade="BF"/>
          </w:rPr>
          <w:t>Loos et al. 2018</w:t>
        </w:r>
      </w:ins>
      <w:ins w:id="183" w:author="Lambert, Benjamin C" w:date="2020-07-13T14:01:00Z">
        <w:r>
          <w:rPr>
            <w:color w:val="2F5496" w:themeColor="accent5" w:themeShade="BF"/>
          </w:rPr>
          <w:t>,</w:t>
        </w:r>
      </w:ins>
      <w:ins w:id="184" w:author="Lambert, Benjamin C" w:date="2020-07-13T14:00:00Z">
        <w:r w:rsidRPr="002F28CB">
          <w:rPr>
            <w:color w:val="2F5496" w:themeColor="accent5" w:themeShade="BF"/>
          </w:rPr>
          <w:t xml:space="preserve"> </w:t>
        </w:r>
        <w:r w:rsidRPr="002F28CB">
          <w:rPr>
            <w:color w:val="2F5496" w:themeColor="accent5" w:themeShade="BF"/>
          </w:rPr>
          <w:lastRenderedPageBreak/>
          <w:t xml:space="preserve">CMC can fit multivariate snapshot data and unlike </w:t>
        </w:r>
      </w:ins>
      <w:ins w:id="185" w:author="Lambert, Benjamin C" w:date="2020-07-13T14:01:00Z">
        <w:r>
          <w:rPr>
            <w:color w:val="2F5496" w:themeColor="accent5" w:themeShade="BF"/>
          </w:rPr>
          <w:t>Dixit et al. 2018</w:t>
        </w:r>
      </w:ins>
      <w:ins w:id="186" w:author="Lambert, Benjamin C" w:date="2020-07-13T14:00:00Z">
        <w:r w:rsidRPr="002F28CB">
          <w:rPr>
            <w:color w:val="2F5496" w:themeColor="accent5" w:themeShade="BF"/>
          </w:rPr>
          <w:t>, does not use discrete bins to model continuous data.</w:t>
        </w:r>
      </w:ins>
      <w:ins w:id="187" w:author="Lambert, Benjamin C" w:date="2020-07-13T14:01:00Z">
        <w:r w:rsidR="001D10B4">
          <w:rPr>
            <w:color w:val="2F5496" w:themeColor="accent5" w:themeShade="BF"/>
          </w:rPr>
          <w:t>”</w:t>
        </w:r>
      </w:ins>
    </w:p>
    <w:p w14:paraId="65C67666" w14:textId="77777777" w:rsidR="00FF1F1C" w:rsidRDefault="00FF1F1C" w:rsidP="005F4424">
      <w:pPr>
        <w:jc w:val="both"/>
        <w:rPr>
          <w:ins w:id="188" w:author="Lambert, Benjamin C" w:date="2020-07-13T13:58:00Z"/>
          <w:color w:val="2F5496" w:themeColor="accent5" w:themeShade="BF"/>
        </w:rPr>
      </w:pPr>
    </w:p>
    <w:p w14:paraId="66C85DC5" w14:textId="77777777" w:rsidR="000548B2" w:rsidRDefault="000548B2" w:rsidP="005F4424">
      <w:pPr>
        <w:jc w:val="both"/>
        <w:rPr>
          <w:color w:val="2F5496" w:themeColor="accent5" w:themeShade="BF"/>
        </w:rPr>
      </w:pPr>
    </w:p>
    <w:p w14:paraId="2FC2457B" w14:textId="77777777" w:rsidR="00E13035" w:rsidRPr="00E13035" w:rsidRDefault="00E97917" w:rsidP="005F4424">
      <w:pPr>
        <w:jc w:val="both"/>
        <w:rPr>
          <w:color w:val="2F5496" w:themeColor="accent5" w:themeShade="BF"/>
        </w:rPr>
      </w:pPr>
      <w:r w:rsidRPr="00E13035">
        <w:rPr>
          <w:color w:val="2F5496" w:themeColor="accent5" w:themeShade="BF"/>
        </w:rPr>
        <w:t>(2) You should explain the novelty of your method compared to existing</w:t>
      </w:r>
      <w:r w:rsidR="00E13035">
        <w:rPr>
          <w:color w:val="2F5496" w:themeColor="accent5" w:themeShade="BF"/>
        </w:rPr>
        <w:t xml:space="preserve"> </w:t>
      </w:r>
      <w:r w:rsidRPr="00E13035">
        <w:rPr>
          <w:color w:val="2F5496" w:themeColor="accent5" w:themeShade="BF"/>
        </w:rPr>
        <w:t>Bayesian approaches better. At present time it is not clear to me how this</w:t>
      </w:r>
      <w:r w:rsidR="00E13035">
        <w:rPr>
          <w:color w:val="2F5496" w:themeColor="accent5" w:themeShade="BF"/>
        </w:rPr>
        <w:t xml:space="preserve"> </w:t>
      </w:r>
      <w:r w:rsidRPr="00E13035">
        <w:rPr>
          <w:color w:val="2F5496" w:themeColor="accent5" w:themeShade="BF"/>
        </w:rPr>
        <w:t>method is better than the other methods you mention.</w:t>
      </w:r>
    </w:p>
    <w:p w14:paraId="4AF03D46" w14:textId="77777777" w:rsidR="00E13035" w:rsidRPr="00E13035" w:rsidRDefault="00E13035" w:rsidP="005F4424">
      <w:pPr>
        <w:jc w:val="both"/>
        <w:rPr>
          <w:color w:val="2F5496" w:themeColor="accent5" w:themeShade="BF"/>
        </w:rPr>
      </w:pPr>
    </w:p>
    <w:p w14:paraId="194D5CD9" w14:textId="19261C99" w:rsidR="00C449E0" w:rsidRDefault="00012D1B" w:rsidP="005F4424">
      <w:pPr>
        <w:jc w:val="both"/>
        <w:rPr>
          <w:ins w:id="189" w:author="Lambert, Benjamin C" w:date="2020-07-13T14:15:00Z"/>
        </w:rPr>
      </w:pPr>
      <w:ins w:id="190" w:author="Lambert, Benjamin C" w:date="2020-07-13T14:13:00Z">
        <w:r>
          <w:t xml:space="preserve">This is a </w:t>
        </w:r>
        <w:r w:rsidR="00B04039">
          <w:t>fairly subtle distinction sinc</w:t>
        </w:r>
      </w:ins>
      <w:ins w:id="191" w:author="Lambert, Benjamin C" w:date="2020-07-13T14:14:00Z">
        <w:r w:rsidR="00B04039">
          <w:t xml:space="preserve">e a) our method is some senses Bayesian but b) the problem we face is sufficiently different to traditional </w:t>
        </w:r>
        <w:r w:rsidR="00372E96">
          <w:t xml:space="preserve">Bayesian analyses that existing approaches cannot be used. </w:t>
        </w:r>
      </w:ins>
      <w:ins w:id="192" w:author="Lambert, Benjamin C" w:date="2020-07-13T14:15:00Z">
        <w:r w:rsidR="00C449E0">
          <w:t xml:space="preserve">Indeed, it took substantial thinking on our part to recast the problem in Bayesian terms. </w:t>
        </w:r>
      </w:ins>
      <w:del w:id="193" w:author="Lambert, Benjamin C" w:date="2020-07-13T14:13:00Z">
        <w:r w:rsidR="00E13035" w:rsidRPr="00E13035" w:rsidDel="00012D1B">
          <w:delText>???</w:delText>
        </w:r>
        <w:r w:rsidR="00E97917" w:rsidRPr="00E13035" w:rsidDel="00012D1B">
          <w:br/>
        </w:r>
      </w:del>
    </w:p>
    <w:p w14:paraId="6623D12D" w14:textId="071CA303" w:rsidR="0064424C" w:rsidRDefault="0064424C" w:rsidP="005F4424">
      <w:pPr>
        <w:jc w:val="both"/>
        <w:rPr>
          <w:ins w:id="194" w:author="Lambert, Benjamin C" w:date="2020-07-13T14:15:00Z"/>
        </w:rPr>
      </w:pPr>
    </w:p>
    <w:p w14:paraId="70A660A3" w14:textId="3A076E7C" w:rsidR="0064424C" w:rsidRDefault="0064424C" w:rsidP="005F4424">
      <w:pPr>
        <w:jc w:val="both"/>
        <w:rPr>
          <w:ins w:id="195" w:author="Lambert, Benjamin C" w:date="2020-07-13T14:17:00Z"/>
        </w:rPr>
      </w:pPr>
      <w:ins w:id="196" w:author="Lambert, Benjamin C" w:date="2020-07-13T14:16:00Z">
        <w:r>
          <w:t xml:space="preserve">We have </w:t>
        </w:r>
        <w:r w:rsidR="00310DDB">
          <w:t>attempted to address this issue by adding the following to our Methods, which we hope makes this d</w:t>
        </w:r>
      </w:ins>
      <w:ins w:id="197" w:author="Lambert, Benjamin C" w:date="2020-07-13T14:17:00Z">
        <w:r w:rsidR="00310DDB">
          <w:t>istinction clearer:</w:t>
        </w:r>
      </w:ins>
    </w:p>
    <w:p w14:paraId="4A2654B3" w14:textId="3B8C4612" w:rsidR="00310DDB" w:rsidRDefault="00310DDB" w:rsidP="005F4424">
      <w:pPr>
        <w:jc w:val="both"/>
        <w:rPr>
          <w:ins w:id="198" w:author="Lambert, Benjamin C" w:date="2020-07-13T14:17:00Z"/>
        </w:rPr>
      </w:pPr>
    </w:p>
    <w:p w14:paraId="332BD5E0" w14:textId="1A272422" w:rsidR="00310DDB" w:rsidRPr="00E13035" w:rsidRDefault="00310DDB" w:rsidP="00310DDB">
      <w:pPr>
        <w:jc w:val="both"/>
        <w:rPr>
          <w:ins w:id="199" w:author="Lambert, Benjamin C" w:date="2020-07-13T14:17:00Z"/>
        </w:rPr>
      </w:pPr>
      <w:ins w:id="200" w:author="Lambert, Benjamin C" w:date="2020-07-13T14:17:00Z">
        <w:r>
          <w:t>“</w:t>
        </w:r>
        <w:r w:rsidRPr="002B5928">
          <w:t xml:space="preserve">MCMC methods aim to approximate a posterior parameter distribution by sampling from it. In this case, the resultant parameter samples, when pushed through the model, should approximate samples from the desired QOI distribution. ``Vanilla'' MCMC methods, like Random Walk Metropolis </w:t>
        </w:r>
        <w:r>
          <w:t>(Lambert, 2018)</w:t>
        </w:r>
        <w:r w:rsidRPr="002B5928">
          <w:t xml:space="preserve">, work fine in more traditional Bayesian analyses but are biased for our inference problem. Such vanilla MCMC samplers choose where next to step based on the ratio of probability densities at the proposed parameter value and current position. Using a vanilla sampler for our case, unfortunately, does not work because the Markov chains are biased towards those regions of parameter space with the largest </w:t>
        </w:r>
        <w:proofErr w:type="spellStart"/>
        <w:r w:rsidRPr="002B5928">
          <w:t>iso</w:t>
        </w:r>
        <w:proofErr w:type="spellEnd"/>
        <w:r w:rsidRPr="002B5928">
          <w:t xml:space="preserve">-output contour volumes. This bias means that the stationary parameter distribution obtained, when fed through the model, does not recapitulate the </w:t>
        </w:r>
      </w:ins>
      <w:ins w:id="201" w:author="Lambert, Benjamin C" w:date="2020-07-13T14:55:00Z">
        <w:r w:rsidR="00ED7DEF">
          <w:t>observed</w:t>
        </w:r>
      </w:ins>
      <w:ins w:id="202" w:author="Lambert, Benjamin C" w:date="2020-07-13T14:17:00Z">
        <w:r w:rsidRPr="002B5928">
          <w:t xml:space="preserve"> output distribution </w:t>
        </w:r>
        <w:r>
          <w:t xml:space="preserve">(Lambert et al., 2018). </w:t>
        </w:r>
        <w:r w:rsidRPr="002B5928">
          <w:t>We stress again the difference between this problem and a traditional Bayesian analysis: here, uncertainty comes only from the indeterminacy of the parameter input to output map; in Bayesian inference, it comes from stochastic processes in the system itself. This difference means traditional inference methods cannot be used and motivates the method we introduce here.</w:t>
        </w:r>
        <w:r>
          <w:t>”</w:t>
        </w:r>
      </w:ins>
    </w:p>
    <w:p w14:paraId="0F6901B9" w14:textId="671F3472" w:rsidR="00310DDB" w:rsidRDefault="00310DDB" w:rsidP="005F4424">
      <w:pPr>
        <w:jc w:val="both"/>
        <w:rPr>
          <w:ins w:id="203" w:author="Lambert, Benjamin C" w:date="2020-07-13T14:13:00Z"/>
        </w:rPr>
      </w:pPr>
    </w:p>
    <w:p w14:paraId="7D6B8C1B" w14:textId="332232A7" w:rsidR="00E13035" w:rsidRPr="00E13035" w:rsidRDefault="00E97917" w:rsidP="005F4424">
      <w:pPr>
        <w:jc w:val="both"/>
        <w:rPr>
          <w:color w:val="2F5496" w:themeColor="accent5" w:themeShade="BF"/>
        </w:rPr>
      </w:pPr>
      <w:r w:rsidRPr="00E13035">
        <w:rPr>
          <w:color w:val="2F5496" w:themeColor="accent5" w:themeShade="BF"/>
        </w:rPr>
        <w:br/>
        <w:t>(3) To showcase the differences to existing methods, it would be valuable for</w:t>
      </w:r>
      <w:r w:rsidR="00E13035">
        <w:rPr>
          <w:color w:val="2F5496" w:themeColor="accent5" w:themeShade="BF"/>
        </w:rPr>
        <w:t xml:space="preserve"> </w:t>
      </w:r>
      <w:r w:rsidRPr="00E13035">
        <w:rPr>
          <w:color w:val="2F5496" w:themeColor="accent5" w:themeShade="BF"/>
        </w:rPr>
        <w:t>you to use existing methods on the problems in the Results section and</w:t>
      </w:r>
      <w:r w:rsidR="00E13035">
        <w:rPr>
          <w:color w:val="2F5496" w:themeColor="accent5" w:themeShade="BF"/>
        </w:rPr>
        <w:t xml:space="preserve"> </w:t>
      </w:r>
      <w:r w:rsidRPr="00E13035">
        <w:rPr>
          <w:color w:val="2F5496" w:themeColor="accent5" w:themeShade="BF"/>
        </w:rPr>
        <w:t>compare the results to the results from your method.</w:t>
      </w:r>
    </w:p>
    <w:p w14:paraId="21EAD44F" w14:textId="77777777" w:rsidR="00E13035" w:rsidRPr="00E13035" w:rsidRDefault="00E13035" w:rsidP="005F4424">
      <w:pPr>
        <w:jc w:val="both"/>
        <w:rPr>
          <w:color w:val="2F5496" w:themeColor="accent5" w:themeShade="BF"/>
        </w:rPr>
      </w:pPr>
    </w:p>
    <w:p w14:paraId="48DF8EC6" w14:textId="77777777" w:rsidR="00E13035" w:rsidRPr="00E13035" w:rsidRDefault="00E13035" w:rsidP="005F4424">
      <w:pPr>
        <w:jc w:val="both"/>
      </w:pPr>
      <w:r w:rsidRPr="00E13035">
        <w:t>Recoding existing methods is a complex issue, even when well described and is beyond the scope of this work.  We agree with the referee, but this is a topic for a potential review article and also a major rationale for the PINTS project, with which two of the authors are associated which seeks to robustly implement a number of competing methods and make them available to users</w:t>
      </w:r>
      <w:r w:rsidR="000548B2">
        <w:t>.</w:t>
      </w:r>
    </w:p>
    <w:p w14:paraId="437524FC" w14:textId="77777777" w:rsidR="00E13035" w:rsidRPr="00E13035" w:rsidRDefault="00E97917" w:rsidP="005F4424">
      <w:pPr>
        <w:jc w:val="both"/>
        <w:rPr>
          <w:color w:val="2F5496" w:themeColor="accent5" w:themeShade="BF"/>
        </w:rPr>
      </w:pPr>
      <w:r w:rsidRPr="00E13035">
        <w:rPr>
          <w:color w:val="2F5496" w:themeColor="accent5" w:themeShade="BF"/>
        </w:rPr>
        <w:br/>
        <w:t>(4) While the applications shown on synthetic data make it clear that the</w:t>
      </w:r>
      <w:r w:rsidR="00E13035">
        <w:rPr>
          <w:color w:val="2F5496" w:themeColor="accent5" w:themeShade="BF"/>
        </w:rPr>
        <w:t xml:space="preserve"> </w:t>
      </w:r>
      <w:r w:rsidRPr="00E13035">
        <w:rPr>
          <w:color w:val="2F5496" w:themeColor="accent5" w:themeShade="BF"/>
        </w:rPr>
        <w:t>method works on synthetic data, it would be interesting to see if this</w:t>
      </w:r>
      <w:r w:rsidR="00E13035">
        <w:rPr>
          <w:color w:val="2F5496" w:themeColor="accent5" w:themeShade="BF"/>
        </w:rPr>
        <w:t xml:space="preserve"> </w:t>
      </w:r>
      <w:r w:rsidRPr="00E13035">
        <w:rPr>
          <w:color w:val="2F5496" w:themeColor="accent5" w:themeShade="BF"/>
        </w:rPr>
        <w:t>still holds up in real-world data. As such I suggest that you should apply</w:t>
      </w:r>
      <w:r w:rsidR="00E13035">
        <w:rPr>
          <w:color w:val="2F5496" w:themeColor="accent5" w:themeShade="BF"/>
        </w:rPr>
        <w:t xml:space="preserve"> </w:t>
      </w:r>
      <w:r w:rsidRPr="00E13035">
        <w:rPr>
          <w:color w:val="2F5496" w:themeColor="accent5" w:themeShade="BF"/>
        </w:rPr>
        <w:t>your method to a real-world problem.</w:t>
      </w:r>
    </w:p>
    <w:p w14:paraId="0018B656" w14:textId="77777777" w:rsidR="00E13035" w:rsidRPr="00E13035" w:rsidRDefault="00E13035" w:rsidP="005F4424">
      <w:pPr>
        <w:jc w:val="both"/>
        <w:rPr>
          <w:color w:val="2F5496" w:themeColor="accent5" w:themeShade="BF"/>
        </w:rPr>
      </w:pPr>
    </w:p>
    <w:p w14:paraId="4F17AC1A" w14:textId="260EDB9B" w:rsidR="000548B2" w:rsidDel="001411B8" w:rsidRDefault="001411B8" w:rsidP="001411B8">
      <w:pPr>
        <w:rPr>
          <w:del w:id="204" w:author="Lambert, Benjamin C" w:date="2020-07-13T14:17:00Z"/>
        </w:rPr>
        <w:pPrChange w:id="205" w:author="Lambert, Benjamin C" w:date="2020-07-13T14:18:00Z">
          <w:pPr>
            <w:jc w:val="both"/>
          </w:pPr>
        </w:pPrChange>
      </w:pPr>
      <w:ins w:id="206" w:author="Lambert, Benjamin C" w:date="2020-07-13T14:18:00Z">
        <w:r>
          <w:t>We have added a new section to address this point (s</w:t>
        </w:r>
      </w:ins>
      <w:del w:id="207" w:author="Lambert, Benjamin C" w:date="2020-07-13T14:18:00Z">
        <w:r w:rsidR="00E13035" w:rsidRPr="00E13035" w:rsidDel="001411B8">
          <w:delText>S</w:delText>
        </w:r>
      </w:del>
      <w:r w:rsidR="00E13035" w:rsidRPr="00E13035">
        <w:t xml:space="preserve">ee </w:t>
      </w:r>
      <w:del w:id="208" w:author="Lambert, Benjamin C" w:date="2020-07-13T14:18:00Z">
        <w:r w:rsidR="00E13035" w:rsidRPr="00E13035" w:rsidDel="001411B8">
          <w:delText xml:space="preserve">new </w:delText>
        </w:r>
      </w:del>
      <w:r w:rsidR="00E13035" w:rsidRPr="00E13035">
        <w:t>section 4.5</w:t>
      </w:r>
      <w:ins w:id="209" w:author="Lambert, Benjamin C" w:date="2020-07-13T14:18:00Z">
        <w:r>
          <w:t>). It was particularly challenging to obtain data here as none of the datasets that</w:t>
        </w:r>
      </w:ins>
      <w:ins w:id="210" w:author="Lambert, Benjamin C" w:date="2020-07-13T14:19:00Z">
        <w:r>
          <w:t xml:space="preserve"> were previously used in the literature </w:t>
        </w:r>
        <w:r>
          <w:lastRenderedPageBreak/>
          <w:t>were both non-synthetic and freely available. Despite this, we eventually found an appropriate datas</w:t>
        </w:r>
      </w:ins>
      <w:ins w:id="211" w:author="Lambert, Benjamin C" w:date="2020-07-13T14:20:00Z">
        <w:r>
          <w:t>et to analyse, which we hope will be useful for others wanting to compare methodological approaches.</w:t>
        </w:r>
        <w:r w:rsidR="00E867B2">
          <w:t xml:space="preserve"> Analysis of this dataset was illuminating and certainly strengthens the manuscript.</w:t>
        </w:r>
      </w:ins>
    </w:p>
    <w:p w14:paraId="5A323763" w14:textId="77777777" w:rsidR="00666AA3" w:rsidRPr="00E13035" w:rsidRDefault="00E97917" w:rsidP="001411B8">
      <w:pPr>
        <w:rPr>
          <w:color w:val="2F5496" w:themeColor="accent5" w:themeShade="BF"/>
        </w:rPr>
        <w:pPrChange w:id="212" w:author="Lambert, Benjamin C" w:date="2020-07-13T14:18:00Z">
          <w:pPr>
            <w:jc w:val="both"/>
          </w:pPr>
        </w:pPrChange>
      </w:pPr>
      <w:r w:rsidRPr="00E13035">
        <w:br/>
      </w:r>
      <w:r w:rsidRPr="00E13035">
        <w:br/>
      </w:r>
      <w:r w:rsidRPr="00E13035">
        <w:rPr>
          <w:color w:val="2F5496" w:themeColor="accent5" w:themeShade="BF"/>
        </w:rPr>
        <w:t xml:space="preserve">(6) The current explanation of </w:t>
      </w:r>
      <w:proofErr w:type="spellStart"/>
      <w:r w:rsidRPr="00E13035">
        <w:rPr>
          <w:color w:val="2F5496" w:themeColor="accent5" w:themeShade="BF"/>
        </w:rPr>
        <w:t>iso</w:t>
      </w:r>
      <w:proofErr w:type="spellEnd"/>
      <w:r w:rsidRPr="00E13035">
        <w:rPr>
          <w:color w:val="2F5496" w:themeColor="accent5" w:themeShade="BF"/>
        </w:rPr>
        <w:t>-output contour regions (lines 254--255) is</w:t>
      </w:r>
      <w:r w:rsidR="00E13035">
        <w:rPr>
          <w:color w:val="2F5496" w:themeColor="accent5" w:themeShade="BF"/>
        </w:rPr>
        <w:t xml:space="preserve"> </w:t>
      </w:r>
      <w:r w:rsidRPr="00E13035">
        <w:rPr>
          <w:color w:val="2F5496" w:themeColor="accent5" w:themeShade="BF"/>
        </w:rPr>
        <w:t>not clear enough. You should consider expanding on this concept to</w:t>
      </w:r>
      <w:r w:rsidR="00E13035">
        <w:rPr>
          <w:color w:val="2F5496" w:themeColor="accent5" w:themeShade="BF"/>
        </w:rPr>
        <w:t xml:space="preserve"> </w:t>
      </w:r>
      <w:r w:rsidRPr="00E13035">
        <w:rPr>
          <w:color w:val="2F5496" w:themeColor="accent5" w:themeShade="BF"/>
        </w:rPr>
        <w:t>make it more clear.</w:t>
      </w:r>
    </w:p>
    <w:p w14:paraId="5383C58D" w14:textId="77777777" w:rsidR="00666AA3" w:rsidRPr="00E13035" w:rsidRDefault="00666AA3" w:rsidP="005F4424">
      <w:pPr>
        <w:jc w:val="both"/>
        <w:rPr>
          <w:color w:val="2F5496" w:themeColor="accent5" w:themeShade="BF"/>
        </w:rPr>
      </w:pPr>
    </w:p>
    <w:p w14:paraId="013EA458" w14:textId="4B54EFB6" w:rsidR="000548B2" w:rsidRDefault="000005F0" w:rsidP="005F4424">
      <w:pPr>
        <w:jc w:val="both"/>
      </w:pPr>
      <w:ins w:id="213" w:author="Lambert, Benjamin C" w:date="2020-07-13T14:24:00Z">
        <w:r>
          <w:t xml:space="preserve">These lines taken in isolation may be hard to parse but </w:t>
        </w:r>
      </w:ins>
      <w:del w:id="214" w:author="Lambert, Benjamin C" w:date="2020-07-13T14:23:00Z">
        <w:r w:rsidR="00666AA3" w:rsidRPr="00E13035" w:rsidDel="00395B78">
          <w:delText>We have expanded the discussion</w:delText>
        </w:r>
      </w:del>
      <w:ins w:id="215" w:author="Lambert, Benjamin C" w:date="2020-07-13T14:24:00Z">
        <w:r>
          <w:t>w</w:t>
        </w:r>
      </w:ins>
      <w:ins w:id="216" w:author="Lambert, Benjamin C" w:date="2020-07-13T14:23:00Z">
        <w:r w:rsidR="00395B78">
          <w:t>e think that Figure 3 (that explicitly gives an example of output contour volumes)</w:t>
        </w:r>
      </w:ins>
      <w:ins w:id="217" w:author="Lambert, Benjamin C" w:date="2020-07-13T14:25:00Z">
        <w:r w:rsidR="00A8746C">
          <w:t xml:space="preserve">, mentioned in the following </w:t>
        </w:r>
        <w:r w:rsidR="00B96D4F">
          <w:t>few sentences,</w:t>
        </w:r>
      </w:ins>
      <w:ins w:id="218" w:author="Lambert, Benjamin C" w:date="2020-07-13T14:23:00Z">
        <w:r w:rsidR="00395B78">
          <w:t xml:space="preserve"> explains this topic </w:t>
        </w:r>
      </w:ins>
      <w:ins w:id="219" w:author="Lambert, Benjamin C" w:date="2020-07-13T14:24:00Z">
        <w:r w:rsidR="00395B78">
          <w:t>well</w:t>
        </w:r>
        <w:r>
          <w:t>.</w:t>
        </w:r>
      </w:ins>
    </w:p>
    <w:p w14:paraId="5B336995" w14:textId="77777777" w:rsidR="000548B2" w:rsidRDefault="00E97917" w:rsidP="005F4424">
      <w:pPr>
        <w:jc w:val="both"/>
        <w:rPr>
          <w:color w:val="2F5496" w:themeColor="accent5" w:themeShade="BF"/>
        </w:rPr>
      </w:pPr>
      <w:r w:rsidRPr="00E13035">
        <w:rPr>
          <w:color w:val="2F5496" w:themeColor="accent5" w:themeShade="BF"/>
        </w:rPr>
        <w:br/>
        <w:t>(5) The explanation of the core part of this method is not clear. Specifically,</w:t>
      </w:r>
      <w:r w:rsidR="00E13035">
        <w:rPr>
          <w:color w:val="2F5496" w:themeColor="accent5" w:themeShade="BF"/>
        </w:rPr>
        <w:t xml:space="preserve"> </w:t>
      </w:r>
      <w:r w:rsidRPr="00E13035">
        <w:rPr>
          <w:color w:val="2F5496" w:themeColor="accent5" w:themeShade="BF"/>
        </w:rPr>
        <w:t>how you arrived at equations 10 and 11 seems to be explained in a companion</w:t>
      </w:r>
      <w:r w:rsidR="00E13035">
        <w:rPr>
          <w:color w:val="2F5496" w:themeColor="accent5" w:themeShade="BF"/>
        </w:rPr>
        <w:t xml:space="preserve"> </w:t>
      </w:r>
      <w:r w:rsidRPr="00E13035">
        <w:rPr>
          <w:color w:val="2F5496" w:themeColor="accent5" w:themeShade="BF"/>
        </w:rPr>
        <w:t>piece, rather than the text. To improve clarity in this section, you should</w:t>
      </w:r>
      <w:r w:rsidR="00E13035">
        <w:rPr>
          <w:color w:val="2F5496" w:themeColor="accent5" w:themeShade="BF"/>
        </w:rPr>
        <w:t xml:space="preserve"> </w:t>
      </w:r>
      <w:r w:rsidRPr="00E13035">
        <w:rPr>
          <w:color w:val="2F5496" w:themeColor="accent5" w:themeShade="BF"/>
        </w:rPr>
        <w:t>give an expanded explanation of these equations and how you got here.</w:t>
      </w:r>
    </w:p>
    <w:p w14:paraId="3D43D016" w14:textId="02D388FB" w:rsidR="009B26C0" w:rsidRDefault="00E97917" w:rsidP="005F4424">
      <w:pPr>
        <w:jc w:val="both"/>
        <w:rPr>
          <w:ins w:id="220" w:author="Lambert, Benjamin C" w:date="2020-07-13T17:44:00Z"/>
        </w:rPr>
      </w:pPr>
      <w:r w:rsidRPr="00E13035">
        <w:rPr>
          <w:color w:val="2F5496" w:themeColor="accent5" w:themeShade="BF"/>
        </w:rPr>
        <w:br/>
      </w:r>
      <w:del w:id="221" w:author="Lambert, Benjamin C" w:date="2020-07-13T14:25:00Z">
        <w:r w:rsidR="00666AA3" w:rsidRPr="00E13035" w:rsidDel="00B47148">
          <w:delText>We have expanded the discussion</w:delText>
        </w:r>
      </w:del>
      <w:ins w:id="222" w:author="Lambert, Benjamin C" w:date="2020-07-13T14:26:00Z">
        <w:r w:rsidR="00B47148">
          <w:t>The text currently details, we believe, the derivation of these equations in quite explicit and transparent for</w:t>
        </w:r>
      </w:ins>
      <w:ins w:id="223" w:author="Lambert, Benjamin C" w:date="2020-07-13T14:27:00Z">
        <w:r w:rsidR="00B47148">
          <w:t>m. The companion piece provides more detailed insight into the mathematical / geometrical form of these.</w:t>
        </w:r>
      </w:ins>
      <w:ins w:id="224" w:author="Lambert, Benjamin C" w:date="2020-07-13T17:44:00Z">
        <w:r w:rsidR="009B26C0">
          <w:t xml:space="preserve"> Add worked examples sentence.</w:t>
        </w:r>
        <w:bookmarkStart w:id="225" w:name="_GoBack"/>
        <w:bookmarkEnd w:id="225"/>
      </w:ins>
    </w:p>
    <w:p w14:paraId="31B52E46" w14:textId="77777777" w:rsidR="009B26C0" w:rsidRDefault="009B26C0" w:rsidP="005F4424">
      <w:pPr>
        <w:jc w:val="both"/>
        <w:rPr>
          <w:ins w:id="226" w:author="Lambert, Benjamin C" w:date="2020-07-13T17:44:00Z"/>
        </w:rPr>
      </w:pPr>
    </w:p>
    <w:p w14:paraId="5E665A03" w14:textId="6D92BEF8" w:rsidR="00666AA3" w:rsidRPr="00E13035" w:rsidRDefault="00B47148" w:rsidP="005F4424">
      <w:pPr>
        <w:jc w:val="both"/>
        <w:rPr>
          <w:color w:val="2F5496" w:themeColor="accent5" w:themeShade="BF"/>
        </w:rPr>
      </w:pPr>
      <w:ins w:id="227" w:author="Lambert, Benjamin C" w:date="2020-07-13T14:27:00Z">
        <w:r>
          <w:t xml:space="preserve"> </w:t>
        </w:r>
      </w:ins>
      <w:ins w:id="228" w:author="Lambert, Benjamin C" w:date="2020-07-13T14:28:00Z">
        <w:r>
          <w:t xml:space="preserve">The current paper is focussed on the biology, so we’d prefer to avoid dwelling on these concepts here (and believe that we already have done so). </w:t>
        </w:r>
        <w:r w:rsidR="0010678A">
          <w:t>Additionally, the companion piece is openly availab</w:t>
        </w:r>
      </w:ins>
      <w:ins w:id="229" w:author="Lambert, Benjamin C" w:date="2020-07-13T14:29:00Z">
        <w:r w:rsidR="0010678A">
          <w:t>le, so anyone wanting to look into these further can do so</w:t>
        </w:r>
        <w:r w:rsidR="00935B91">
          <w:t>.</w:t>
        </w:r>
      </w:ins>
    </w:p>
    <w:p w14:paraId="17980513" w14:textId="77777777" w:rsidR="00E13035" w:rsidRPr="00E13035" w:rsidRDefault="00E97917" w:rsidP="005F4424">
      <w:pPr>
        <w:jc w:val="both"/>
        <w:rPr>
          <w:color w:val="2F5496" w:themeColor="accent5" w:themeShade="BF"/>
        </w:rPr>
      </w:pPr>
      <w:r w:rsidRPr="00E13035">
        <w:rPr>
          <w:color w:val="2F5496" w:themeColor="accent5" w:themeShade="BF"/>
        </w:rPr>
        <w:br/>
        <w:t>(6) How you found that "vine-copula KDE is best suited to approximating</w:t>
      </w:r>
      <w:r w:rsidR="00E13035">
        <w:rPr>
          <w:color w:val="2F5496" w:themeColor="accent5" w:themeShade="BF"/>
        </w:rPr>
        <w:t xml:space="preserve"> </w:t>
      </w:r>
      <w:r w:rsidRPr="00E13035">
        <w:rPr>
          <w:color w:val="2F5496" w:themeColor="accent5" w:themeShade="BF"/>
        </w:rPr>
        <w:t xml:space="preserve">the higher </w:t>
      </w:r>
      <w:r w:rsidR="00E13035">
        <w:rPr>
          <w:color w:val="2F5496" w:themeColor="accent5" w:themeShade="BF"/>
        </w:rPr>
        <w:t>d</w:t>
      </w:r>
      <w:r w:rsidRPr="00E13035">
        <w:rPr>
          <w:color w:val="2F5496" w:themeColor="accent5" w:themeShade="BF"/>
        </w:rPr>
        <w:t>imensional probability distributions" (lines 334--336) is not</w:t>
      </w:r>
      <w:r w:rsidR="00E13035">
        <w:rPr>
          <w:color w:val="2F5496" w:themeColor="accent5" w:themeShade="BF"/>
        </w:rPr>
        <w:t xml:space="preserve"> </w:t>
      </w:r>
      <w:r w:rsidRPr="00E13035">
        <w:rPr>
          <w:color w:val="2F5496" w:themeColor="accent5" w:themeShade="BF"/>
        </w:rPr>
        <w:t>mentioned. You should consider expanding on this.</w:t>
      </w:r>
    </w:p>
    <w:p w14:paraId="3E077787" w14:textId="77777777" w:rsidR="00E13035" w:rsidRPr="00E13035" w:rsidRDefault="00E13035" w:rsidP="005F4424">
      <w:pPr>
        <w:jc w:val="both"/>
        <w:rPr>
          <w:color w:val="2F5496" w:themeColor="accent5" w:themeShade="BF"/>
        </w:rPr>
      </w:pPr>
    </w:p>
    <w:p w14:paraId="3F8156C7" w14:textId="70DF34F9" w:rsidR="005F4424" w:rsidRDefault="00E13035" w:rsidP="005F4424">
      <w:pPr>
        <w:jc w:val="both"/>
        <w:rPr>
          <w:ins w:id="230" w:author="Lambert, Benjamin C" w:date="2020-07-13T14:34:00Z"/>
        </w:rPr>
      </w:pPr>
      <w:r w:rsidRPr="00E13035">
        <w:t xml:space="preserve">We have expanded the discussion (see also </w:t>
      </w:r>
      <w:ins w:id="231" w:author="Lambert, Benjamin C" w:date="2020-07-13T14:34:00Z">
        <w:r w:rsidR="00A35BF3">
          <w:t xml:space="preserve">response to </w:t>
        </w:r>
      </w:ins>
      <w:r w:rsidRPr="00E13035">
        <w:t>referee #1)</w:t>
      </w:r>
      <w:ins w:id="232" w:author="Lambert, Benjamin C" w:date="2020-07-13T14:34:00Z">
        <w:r w:rsidR="00A35BF3">
          <w:t>:</w:t>
        </w:r>
      </w:ins>
      <w:del w:id="233" w:author="Lambert, Benjamin C" w:date="2020-07-13T14:34:00Z">
        <w:r w:rsidR="005F4424" w:rsidDel="00A35BF3">
          <w:delText>.</w:delText>
        </w:r>
      </w:del>
    </w:p>
    <w:p w14:paraId="3E002753" w14:textId="26F1602A" w:rsidR="00A35BF3" w:rsidRDefault="00A35BF3" w:rsidP="005F4424">
      <w:pPr>
        <w:jc w:val="both"/>
        <w:rPr>
          <w:ins w:id="234" w:author="Lambert, Benjamin C" w:date="2020-07-13T14:34:00Z"/>
          <w:color w:val="2F5496" w:themeColor="accent5" w:themeShade="BF"/>
        </w:rPr>
      </w:pPr>
    </w:p>
    <w:p w14:paraId="1502E9E7" w14:textId="05912CC6" w:rsidR="00A35BF3" w:rsidRDefault="00A35BF3" w:rsidP="005F4424">
      <w:pPr>
        <w:jc w:val="both"/>
        <w:rPr>
          <w:color w:val="2F5496" w:themeColor="accent5" w:themeShade="BF"/>
        </w:rPr>
      </w:pPr>
      <w:ins w:id="235" w:author="Lambert, Benjamin C" w:date="2020-07-13T14:34:00Z">
        <w:r>
          <w:rPr>
            <w:color w:val="2F5496" w:themeColor="accent5" w:themeShade="BF"/>
          </w:rPr>
          <w:t>“</w:t>
        </w:r>
        <w:r w:rsidRPr="00A35BF3">
          <w:rPr>
            <w:color w:val="2F5496" w:themeColor="accent5" w:themeShade="BF"/>
          </w:rPr>
          <w:t xml:space="preserve">Throughout the course of development of CMC, we tested many KDE methods and found vine copula KDE best suited to approximating the higher dimensional probability distributions required in practice -- other methods produced coarse estimates of the joint density and took substantially more computational resource. Indeed, the ability to do KDE in high dimensions was the motivation behind the creation of vine copula KDE in the first place </w:t>
        </w:r>
        <w:r>
          <w:rPr>
            <w:color w:val="2F5496" w:themeColor="accent5" w:themeShade="BF"/>
          </w:rPr>
          <w:t>(</w:t>
        </w:r>
        <w:proofErr w:type="spellStart"/>
        <w:r>
          <w:rPr>
            <w:color w:val="2F5496" w:themeColor="accent5" w:themeShade="BF"/>
          </w:rPr>
          <w:t>Nagler</w:t>
        </w:r>
        <w:proofErr w:type="spellEnd"/>
        <w:r>
          <w:rPr>
            <w:color w:val="2F5496" w:themeColor="accent5" w:themeShade="BF"/>
          </w:rPr>
          <w:t xml:space="preserve"> et al., 2016)</w:t>
        </w:r>
        <w:r w:rsidRPr="00A35BF3">
          <w:rPr>
            <w:color w:val="2F5496" w:themeColor="accent5" w:themeShade="BF"/>
          </w:rPr>
          <w:t>.</w:t>
        </w:r>
        <w:r w:rsidR="009E1BEE">
          <w:rPr>
            <w:color w:val="2F5496" w:themeColor="accent5" w:themeShade="BF"/>
          </w:rPr>
          <w:t>”</w:t>
        </w:r>
      </w:ins>
    </w:p>
    <w:p w14:paraId="27049DBF" w14:textId="77777777" w:rsidR="00C557F8" w:rsidRDefault="00E97917" w:rsidP="005F4424">
      <w:pPr>
        <w:jc w:val="both"/>
        <w:rPr>
          <w:ins w:id="236" w:author="Lambert, Benjamin C" w:date="2020-07-13T14:44:00Z"/>
          <w:color w:val="2F5496" w:themeColor="accent5" w:themeShade="BF"/>
        </w:rPr>
      </w:pPr>
      <w:r w:rsidRPr="00E13035">
        <w:rPr>
          <w:color w:val="2F5496" w:themeColor="accent5" w:themeShade="BF"/>
        </w:rPr>
        <w:br/>
        <w:t>(7) This text is not easy to follow for biologists. Addressing the above points</w:t>
      </w:r>
      <w:r w:rsidR="00E13035" w:rsidRPr="00E13035">
        <w:rPr>
          <w:color w:val="2F5496" w:themeColor="accent5" w:themeShade="BF"/>
        </w:rPr>
        <w:t xml:space="preserve"> </w:t>
      </w:r>
      <w:r w:rsidRPr="00E13035">
        <w:rPr>
          <w:color w:val="2F5496" w:themeColor="accent5" w:themeShade="BF"/>
        </w:rPr>
        <w:t>is likely to make it easier to read. Even then, you should re-read your</w:t>
      </w:r>
      <w:r w:rsidR="00E13035" w:rsidRPr="00E13035">
        <w:rPr>
          <w:color w:val="2F5496" w:themeColor="accent5" w:themeShade="BF"/>
        </w:rPr>
        <w:t xml:space="preserve"> </w:t>
      </w:r>
      <w:r w:rsidRPr="00E13035">
        <w:rPr>
          <w:color w:val="2F5496" w:themeColor="accent5" w:themeShade="BF"/>
        </w:rPr>
        <w:t>text with a biologist reader in mind.</w:t>
      </w:r>
    </w:p>
    <w:p w14:paraId="4DDB85CB" w14:textId="77777777" w:rsidR="00C557F8" w:rsidRDefault="00C557F8" w:rsidP="005F4424">
      <w:pPr>
        <w:jc w:val="both"/>
        <w:rPr>
          <w:ins w:id="237" w:author="Lambert, Benjamin C" w:date="2020-07-13T14:44:00Z"/>
          <w:color w:val="2F5496" w:themeColor="accent5" w:themeShade="BF"/>
        </w:rPr>
      </w:pPr>
    </w:p>
    <w:p w14:paraId="5FEAD6E0" w14:textId="26F1262D" w:rsidR="000548B2" w:rsidRDefault="00C557F8" w:rsidP="001E41D9">
      <w:pPr>
        <w:rPr>
          <w:color w:val="2F5496" w:themeColor="accent5" w:themeShade="BF"/>
        </w:rPr>
        <w:pPrChange w:id="238" w:author="Lambert, Benjamin C" w:date="2020-07-13T14:44:00Z">
          <w:pPr>
            <w:jc w:val="both"/>
          </w:pPr>
        </w:pPrChange>
      </w:pPr>
      <w:ins w:id="239" w:author="Lambert, Benjamin C" w:date="2020-07-13T14:44:00Z">
        <w:r>
          <w:rPr>
            <w:color w:val="2F5496" w:themeColor="accent5" w:themeShade="BF"/>
          </w:rPr>
          <w:t>See response to reviewer #1.</w:t>
        </w:r>
      </w:ins>
      <w:r w:rsidR="00E97917" w:rsidRPr="00E13035">
        <w:rPr>
          <w:color w:val="2F5496" w:themeColor="accent5" w:themeShade="BF"/>
        </w:rPr>
        <w:br/>
      </w:r>
      <w:r w:rsidR="00E97917" w:rsidRPr="00E13035">
        <w:rPr>
          <w:color w:val="2F5496" w:themeColor="accent5" w:themeShade="BF"/>
        </w:rPr>
        <w:br/>
      </w:r>
      <w:r w:rsidR="00E97917" w:rsidRPr="00993935">
        <w:rPr>
          <w:color w:val="2F5496" w:themeColor="accent5" w:themeShade="BF"/>
          <w:u w:val="single"/>
        </w:rPr>
        <w:t>MINOR COMMENTS</w:t>
      </w:r>
    </w:p>
    <w:p w14:paraId="4F422D42" w14:textId="77777777" w:rsidR="000548B2" w:rsidRDefault="00E97917" w:rsidP="005F4424">
      <w:pPr>
        <w:jc w:val="both"/>
        <w:rPr>
          <w:color w:val="2F5496" w:themeColor="accent5" w:themeShade="BF"/>
        </w:rPr>
      </w:pPr>
      <w:r w:rsidRPr="00E13035">
        <w:rPr>
          <w:color w:val="2F5496" w:themeColor="accent5" w:themeShade="BF"/>
        </w:rPr>
        <w:br/>
        <w:t>(8) You should clarify why the property of MCMC to be biased towards regions of</w:t>
      </w:r>
      <w:r w:rsidR="00E13035" w:rsidRPr="00E13035">
        <w:rPr>
          <w:color w:val="2F5496" w:themeColor="accent5" w:themeShade="BF"/>
        </w:rPr>
        <w:t xml:space="preserve"> </w:t>
      </w:r>
      <w:r w:rsidRPr="00E13035">
        <w:rPr>
          <w:color w:val="2F5496" w:themeColor="accent5" w:themeShade="BF"/>
        </w:rPr>
        <w:t xml:space="preserve">parameter space with larger </w:t>
      </w:r>
      <w:proofErr w:type="spellStart"/>
      <w:r w:rsidRPr="00E13035">
        <w:rPr>
          <w:color w:val="2F5496" w:themeColor="accent5" w:themeShade="BF"/>
        </w:rPr>
        <w:t>iso</w:t>
      </w:r>
      <w:proofErr w:type="spellEnd"/>
      <w:r w:rsidRPr="00E13035">
        <w:rPr>
          <w:color w:val="2F5496" w:themeColor="accent5" w:themeShade="BF"/>
        </w:rPr>
        <w:t>-output contour volumes (lines 274-277) is not</w:t>
      </w:r>
      <w:r w:rsidR="00E13035" w:rsidRPr="00E13035">
        <w:rPr>
          <w:color w:val="2F5496" w:themeColor="accent5" w:themeShade="BF"/>
        </w:rPr>
        <w:t xml:space="preserve"> </w:t>
      </w:r>
      <w:r w:rsidRPr="00E13035">
        <w:rPr>
          <w:color w:val="2F5496" w:themeColor="accent5" w:themeShade="BF"/>
        </w:rPr>
        <w:t>desired.</w:t>
      </w:r>
    </w:p>
    <w:p w14:paraId="38CF2DAB" w14:textId="77777777" w:rsidR="005F4424" w:rsidRDefault="005F4424" w:rsidP="005F4424">
      <w:pPr>
        <w:jc w:val="both"/>
        <w:rPr>
          <w:color w:val="2F5496" w:themeColor="accent5" w:themeShade="BF"/>
        </w:rPr>
      </w:pPr>
    </w:p>
    <w:p w14:paraId="1C515574" w14:textId="7FF07E2A" w:rsidR="00B55D9E" w:rsidRDefault="005F4424" w:rsidP="00B55D9E">
      <w:pPr>
        <w:rPr>
          <w:ins w:id="240" w:author="Lambert, Benjamin C" w:date="2020-07-13T14:46:00Z"/>
        </w:rPr>
      </w:pPr>
      <w:del w:id="241" w:author="Lambert, Benjamin C" w:date="2020-07-13T14:45:00Z">
        <w:r w:rsidRPr="005F4424" w:rsidDel="00E4712A">
          <w:lastRenderedPageBreak/>
          <w:delText>???</w:delText>
        </w:r>
      </w:del>
      <w:ins w:id="242" w:author="Lambert, Benjamin C" w:date="2020-07-13T14:45:00Z">
        <w:r w:rsidR="00E4712A">
          <w:t xml:space="preserve">Any bias in the sampling distribution away from the posterior is undesirous since it would be a product of the sampling method </w:t>
        </w:r>
        <w:r w:rsidR="00E4712A">
          <w:rPr>
            <w:i/>
          </w:rPr>
          <w:t>not</w:t>
        </w:r>
        <w:r w:rsidR="00E4712A">
          <w:t xml:space="preserve"> the inference problem.</w:t>
        </w:r>
      </w:ins>
      <w:ins w:id="243" w:author="Lambert, Benjamin C" w:date="2020-07-13T14:46:00Z">
        <w:r w:rsidR="00B55D9E">
          <w:t xml:space="preserve"> We explain this in the sentence which follows the one the reviewer </w:t>
        </w:r>
      </w:ins>
      <w:ins w:id="244" w:author="Lambert, Benjamin C" w:date="2020-07-13T14:47:00Z">
        <w:r w:rsidR="00D55445">
          <w:t>highlights</w:t>
        </w:r>
      </w:ins>
      <w:ins w:id="245" w:author="Lambert, Benjamin C" w:date="2020-07-13T14:46:00Z">
        <w:r w:rsidR="00B55D9E">
          <w:t>:</w:t>
        </w:r>
      </w:ins>
    </w:p>
    <w:p w14:paraId="21875DA5" w14:textId="77777777" w:rsidR="00B55D9E" w:rsidRDefault="00B55D9E" w:rsidP="00B55D9E">
      <w:pPr>
        <w:rPr>
          <w:ins w:id="246" w:author="Lambert, Benjamin C" w:date="2020-07-13T14:46:00Z"/>
        </w:rPr>
      </w:pPr>
    </w:p>
    <w:p w14:paraId="7F17DA26" w14:textId="2354C081" w:rsidR="00E13035" w:rsidRPr="00E13035" w:rsidRDefault="00001DD8" w:rsidP="00B55D9E">
      <w:pPr>
        <w:rPr>
          <w:color w:val="2F5496" w:themeColor="accent5" w:themeShade="BF"/>
        </w:rPr>
        <w:pPrChange w:id="247" w:author="Lambert, Benjamin C" w:date="2020-07-13T14:45:00Z">
          <w:pPr>
            <w:jc w:val="both"/>
          </w:pPr>
        </w:pPrChange>
      </w:pPr>
      <w:ins w:id="248" w:author="Lambert, Benjamin C" w:date="2020-07-13T14:46:00Z">
        <w:r>
          <w:t>“</w:t>
        </w:r>
        <w:r w:rsidRPr="00001DD8">
          <w:t>This bias means that the stationary parameter distribution obtained, when fed through the model, does not recapitulate the target output distribution</w:t>
        </w:r>
      </w:ins>
      <w:ins w:id="249" w:author="Lambert, Benjamin C" w:date="2020-07-13T14:47:00Z">
        <w:r>
          <w:t xml:space="preserve"> (Lambert et al., 2018)</w:t>
        </w:r>
      </w:ins>
      <w:ins w:id="250" w:author="Lambert, Benjamin C" w:date="2020-07-13T14:46:00Z">
        <w:r w:rsidRPr="00001DD8">
          <w:t>.</w:t>
        </w:r>
      </w:ins>
      <w:ins w:id="251" w:author="Lambert, Benjamin C" w:date="2020-07-13T14:47:00Z">
        <w:r>
          <w:t>”</w:t>
        </w:r>
      </w:ins>
      <w:r w:rsidR="00E97917" w:rsidRPr="005F4424">
        <w:br/>
      </w:r>
      <w:r w:rsidR="00E97917" w:rsidRPr="00E13035">
        <w:rPr>
          <w:color w:val="2F5496" w:themeColor="accent5" w:themeShade="BF"/>
        </w:rPr>
        <w:br/>
        <w:t>(9) The language is in large parts inaccessible to biologists. You should</w:t>
      </w:r>
      <w:r w:rsidR="00E13035">
        <w:rPr>
          <w:color w:val="2F5496" w:themeColor="accent5" w:themeShade="BF"/>
        </w:rPr>
        <w:t xml:space="preserve"> </w:t>
      </w:r>
      <w:r w:rsidR="00E97917" w:rsidRPr="00E13035">
        <w:rPr>
          <w:color w:val="2F5496" w:themeColor="accent5" w:themeShade="BF"/>
        </w:rPr>
        <w:t>consider introducing terms such as "Target distribution" before using them.</w:t>
      </w:r>
    </w:p>
    <w:p w14:paraId="5118EC9F" w14:textId="77777777" w:rsidR="005F4424" w:rsidRDefault="005F4424" w:rsidP="005F4424">
      <w:pPr>
        <w:jc w:val="both"/>
      </w:pPr>
    </w:p>
    <w:p w14:paraId="443A83AD" w14:textId="6B74E8D7" w:rsidR="00993935" w:rsidRDefault="00E13035" w:rsidP="005F4424">
      <w:pPr>
        <w:jc w:val="both"/>
        <w:rPr>
          <w:ins w:id="252" w:author="Lambert, Benjamin C" w:date="2020-07-13T15:04:00Z"/>
        </w:rPr>
      </w:pPr>
      <w:r w:rsidRPr="00E13035">
        <w:t xml:space="preserve">We have recognized this particular deficiency </w:t>
      </w:r>
      <w:del w:id="253" w:author="Lambert, Benjamin C" w:date="2020-07-13T15:04:00Z">
        <w:r w:rsidRPr="00E13035" w:rsidDel="00BE5CF4">
          <w:delText>and added definitions</w:delText>
        </w:r>
        <w:r w:rsidR="00993935" w:rsidDel="00BE5CF4">
          <w:delText>.</w:delText>
        </w:r>
      </w:del>
      <w:ins w:id="254" w:author="Lambert, Benjamin C" w:date="2020-07-13T15:04:00Z">
        <w:r w:rsidR="00BE5CF4">
          <w:t>and expanded our discussion of this term as follows:</w:t>
        </w:r>
      </w:ins>
    </w:p>
    <w:p w14:paraId="7F15688D" w14:textId="7358F184" w:rsidR="00BE5CF4" w:rsidRDefault="00BE5CF4" w:rsidP="005F4424">
      <w:pPr>
        <w:jc w:val="both"/>
        <w:rPr>
          <w:ins w:id="255" w:author="Lambert, Benjamin C" w:date="2020-07-13T15:04:00Z"/>
        </w:rPr>
      </w:pPr>
    </w:p>
    <w:p w14:paraId="36363E61" w14:textId="5811FB0D" w:rsidR="00BE5CF4" w:rsidRDefault="00BE5CF4" w:rsidP="005F4424">
      <w:pPr>
        <w:jc w:val="both"/>
      </w:pPr>
      <w:ins w:id="256" w:author="Lambert, Benjamin C" w:date="2020-07-13T15:04:00Z">
        <w:r>
          <w:t>“</w:t>
        </w:r>
        <w:r w:rsidRPr="00BE5CF4">
          <w:t xml:space="preserve">In the first step of our workflow (Figure </w:t>
        </w:r>
      </w:ins>
      <w:ins w:id="257" w:author="Lambert, Benjamin C" w:date="2020-07-13T15:05:00Z">
        <w:r w:rsidR="008D2CD3">
          <w:t>4</w:t>
        </w:r>
      </w:ins>
      <w:ins w:id="258" w:author="Lambert, Benjamin C" w:date="2020-07-13T15:04:00Z">
        <w:r w:rsidRPr="00BE5CF4">
          <w:t>(</w:t>
        </w:r>
        <w:proofErr w:type="spellStart"/>
        <w:r w:rsidRPr="00BE5CF4">
          <w:t>i</w:t>
        </w:r>
        <w:proofErr w:type="spellEnd"/>
        <w:r w:rsidRPr="00BE5CF4">
          <w:t xml:space="preserve">)), these distributions are approximated by a kernel density model, with support over the space of the QOI vector, </w:t>
        </w:r>
      </w:ins>
      <w:ins w:id="259" w:author="Lambert, Benjamin C" w:date="2020-07-13T15:05:00Z">
        <w:r>
          <w:t xml:space="preserve">$q </w:t>
        </w:r>
      </w:ins>
      <w:ins w:id="260" w:author="Lambert, Benjamin C" w:date="2020-07-13T15:04:00Z">
        <w:r w:rsidRPr="00BE5CF4">
          <w:t>in\</w:t>
        </w:r>
        <w:proofErr w:type="spellStart"/>
        <w:r w:rsidRPr="00BE5CF4">
          <w:t>R^m</w:t>
        </w:r>
        <w:proofErr w:type="spellEnd"/>
        <w:r w:rsidRPr="00BE5CF4">
          <w:t>$. We suppose these kernel density estimates approximate a true distribution over the observed data, p(</w:t>
        </w:r>
      </w:ins>
      <w:ins w:id="261" w:author="Lambert, Benjamin C" w:date="2020-07-13T15:05:00Z">
        <w:r>
          <w:t>q</w:t>
        </w:r>
      </w:ins>
      <w:ins w:id="262" w:author="Lambert, Benjamin C" w:date="2020-07-13T15:04:00Z">
        <w:r w:rsidRPr="00BE5CF4">
          <w:t>|</w:t>
        </w:r>
      </w:ins>
      <w:proofErr w:type="spellStart"/>
      <w:ins w:id="263" w:author="Lambert, Benjamin C" w:date="2020-07-13T15:05:00Z">
        <w:r>
          <w:t>Phi</w:t>
        </w:r>
      </w:ins>
      <w:ins w:id="264" w:author="Lambert, Benjamin C" w:date="2020-07-13T15:04:00Z">
        <w:r w:rsidRPr="00BE5CF4">
          <w:t xml:space="preserve">) </w:t>
        </w:r>
        <w:proofErr w:type="spellEnd"/>
        <w:r w:rsidRPr="00BE5CF4">
          <w:t>and denote the estimated density as p(</w:t>
        </w:r>
      </w:ins>
      <w:proofErr w:type="spellStart"/>
      <w:ins w:id="265" w:author="Lambert, Benjamin C" w:date="2020-07-13T15:05:00Z">
        <w:r>
          <w:t>q</w:t>
        </w:r>
      </w:ins>
      <w:ins w:id="266" w:author="Lambert, Benjamin C" w:date="2020-07-13T15:04:00Z">
        <w:r w:rsidRPr="00BE5CF4">
          <w:t>|Phi</w:t>
        </w:r>
      </w:ins>
      <w:ins w:id="267" w:author="Lambert, Benjamin C" w:date="2020-07-13T15:05:00Z">
        <w:r w:rsidR="00A75B9B">
          <w:t>_hat</w:t>
        </w:r>
      </w:ins>
      <w:proofErr w:type="spellEnd"/>
      <w:ins w:id="268" w:author="Lambert, Benjamin C" w:date="2020-07-13T15:04:00Z">
        <w:r w:rsidRPr="00BE5CF4">
          <w:t>). After this initial fitting, this distribution -- which we term the ``target distribution'' -- becomes the object we seek to replicate in our inference problem.</w:t>
        </w:r>
        <w:r>
          <w:t>”</w:t>
        </w:r>
      </w:ins>
    </w:p>
    <w:p w14:paraId="13DA5D9D" w14:textId="77777777" w:rsidR="000548B2" w:rsidRDefault="00E97917" w:rsidP="005F4424">
      <w:pPr>
        <w:jc w:val="both"/>
        <w:rPr>
          <w:color w:val="2F5496" w:themeColor="accent5" w:themeShade="BF"/>
        </w:rPr>
      </w:pPr>
      <w:r w:rsidRPr="00E13035">
        <w:br/>
      </w:r>
      <w:r w:rsidRPr="00E13035">
        <w:rPr>
          <w:color w:val="2F5496" w:themeColor="accent5" w:themeShade="BF"/>
        </w:rPr>
        <w:t>(10) It was initially not clear that the fixed parameter set in the growth</w:t>
      </w:r>
      <w:r w:rsidR="00E13035" w:rsidRPr="00E13035">
        <w:rPr>
          <w:color w:val="2F5496" w:themeColor="accent5" w:themeShade="BF"/>
        </w:rPr>
        <w:t xml:space="preserve"> </w:t>
      </w:r>
      <w:r w:rsidRPr="00E13035">
        <w:rPr>
          <w:color w:val="2F5496" w:themeColor="accent5" w:themeShade="BF"/>
        </w:rPr>
        <w:t>factor model was only fixed for data generation. You should clarify</w:t>
      </w:r>
      <w:r w:rsidR="00E13035" w:rsidRPr="00E13035">
        <w:rPr>
          <w:color w:val="2F5496" w:themeColor="accent5" w:themeShade="BF"/>
        </w:rPr>
        <w:t xml:space="preserve"> </w:t>
      </w:r>
      <w:r w:rsidRPr="00E13035">
        <w:rPr>
          <w:color w:val="2F5496" w:themeColor="accent5" w:themeShade="BF"/>
        </w:rPr>
        <w:t>that it was not fixed in the subsequent steps.</w:t>
      </w:r>
    </w:p>
    <w:p w14:paraId="3B461ABD" w14:textId="77777777" w:rsidR="005F4424" w:rsidRDefault="00E97917" w:rsidP="005F4424">
      <w:pPr>
        <w:jc w:val="both"/>
      </w:pPr>
      <w:r w:rsidRPr="00E13035">
        <w:rPr>
          <w:color w:val="2F5496" w:themeColor="accent5" w:themeShade="BF"/>
        </w:rPr>
        <w:br/>
      </w:r>
      <w:r w:rsidR="005F4424">
        <w:t>???</w:t>
      </w:r>
    </w:p>
    <w:p w14:paraId="0B7CA22D" w14:textId="77777777" w:rsidR="000548B2" w:rsidRDefault="00E97917" w:rsidP="005F4424">
      <w:pPr>
        <w:jc w:val="both"/>
        <w:rPr>
          <w:color w:val="2F5496" w:themeColor="accent5" w:themeShade="BF"/>
        </w:rPr>
      </w:pPr>
      <w:r w:rsidRPr="00E13035">
        <w:br/>
      </w:r>
      <w:r w:rsidR="000548B2">
        <w:rPr>
          <w:color w:val="2F5496" w:themeColor="accent5" w:themeShade="BF"/>
        </w:rPr>
        <w:t xml:space="preserve">(11) </w:t>
      </w:r>
      <w:r w:rsidRPr="00E13035">
        <w:rPr>
          <w:color w:val="2F5496" w:themeColor="accent5" w:themeShade="BF"/>
        </w:rPr>
        <w:t>Yo</w:t>
      </w:r>
      <w:r w:rsidR="000548B2">
        <w:rPr>
          <w:color w:val="2F5496" w:themeColor="accent5" w:themeShade="BF"/>
        </w:rPr>
        <w:t xml:space="preserve">u </w:t>
      </w:r>
      <w:r w:rsidRPr="00E13035">
        <w:rPr>
          <w:color w:val="2F5496" w:themeColor="accent5" w:themeShade="BF"/>
        </w:rPr>
        <w:t>should explain how the parameters for the Gaussian priors were chosen.</w:t>
      </w:r>
    </w:p>
    <w:p w14:paraId="47663FD6" w14:textId="77777777" w:rsidR="000548B2" w:rsidRDefault="000548B2" w:rsidP="005F4424">
      <w:pPr>
        <w:jc w:val="both"/>
        <w:rPr>
          <w:color w:val="2F5496" w:themeColor="accent5" w:themeShade="BF"/>
        </w:rPr>
      </w:pPr>
    </w:p>
    <w:p w14:paraId="38ABC404" w14:textId="77777777" w:rsidR="000548B2" w:rsidRDefault="000548B2" w:rsidP="005F4424">
      <w:pPr>
        <w:jc w:val="both"/>
        <w:rPr>
          <w:color w:val="2F5496" w:themeColor="accent5" w:themeShade="BF"/>
        </w:rPr>
      </w:pPr>
      <w:r w:rsidRPr="000548B2">
        <w:t>???</w:t>
      </w:r>
      <w:r w:rsidR="00E97917" w:rsidRPr="000548B2">
        <w:br/>
      </w:r>
      <w:r w:rsidR="00E97917" w:rsidRPr="00E13035">
        <w:br/>
      </w:r>
      <w:r w:rsidR="00E97917" w:rsidRPr="00E13035">
        <w:rPr>
          <w:color w:val="2F5496" w:themeColor="accent5" w:themeShade="BF"/>
        </w:rPr>
        <w:t>(12) The use of this method is not clear for biologists.</w:t>
      </w:r>
    </w:p>
    <w:p w14:paraId="308BAE09" w14:textId="74F36D78" w:rsidR="00E97917" w:rsidRDefault="00E97917" w:rsidP="005F4424">
      <w:pPr>
        <w:jc w:val="both"/>
        <w:rPr>
          <w:ins w:id="269" w:author="Lambert, Benjamin C" w:date="2020-07-13T14:39:00Z"/>
          <w:color w:val="2F5496" w:themeColor="accent5" w:themeShade="BF"/>
        </w:rPr>
      </w:pPr>
      <w:r w:rsidRPr="00E13035">
        <w:br/>
      </w:r>
      <w:r w:rsidRPr="00E13035">
        <w:br/>
      </w:r>
      <w:r w:rsidRPr="00E13035">
        <w:rPr>
          <w:color w:val="2F5496" w:themeColor="accent5" w:themeShade="BF"/>
        </w:rPr>
        <w:t xml:space="preserve">(13) The </w:t>
      </w:r>
      <w:proofErr w:type="spellStart"/>
      <w:r w:rsidRPr="00E13035">
        <w:rPr>
          <w:color w:val="2F5496" w:themeColor="accent5" w:themeShade="BF"/>
        </w:rPr>
        <w:t>julia</w:t>
      </w:r>
      <w:proofErr w:type="spellEnd"/>
      <w:r w:rsidRPr="00E13035">
        <w:rPr>
          <w:color w:val="2F5496" w:themeColor="accent5" w:themeShade="BF"/>
        </w:rPr>
        <w:t xml:space="preserve"> "solve" method is actually not inbuilt, but part of the</w:t>
      </w:r>
      <w:r w:rsidR="00E13035" w:rsidRPr="00E13035">
        <w:rPr>
          <w:color w:val="2F5496" w:themeColor="accent5" w:themeShade="BF"/>
        </w:rPr>
        <w:t xml:space="preserve"> </w:t>
      </w:r>
      <w:proofErr w:type="spellStart"/>
      <w:r w:rsidRPr="00E13035">
        <w:rPr>
          <w:color w:val="2F5496" w:themeColor="accent5" w:themeShade="BF"/>
        </w:rPr>
        <w:t>DifferentialEquations.jl</w:t>
      </w:r>
      <w:proofErr w:type="spellEnd"/>
      <w:r w:rsidRPr="00E13035">
        <w:rPr>
          <w:color w:val="2F5496" w:themeColor="accent5" w:themeShade="BF"/>
        </w:rPr>
        <w:t xml:space="preserve"> library (line 381)</w:t>
      </w:r>
    </w:p>
    <w:p w14:paraId="39BB8F8D" w14:textId="6B7EF0E8" w:rsidR="0046043D" w:rsidRDefault="0046043D" w:rsidP="005F4424">
      <w:pPr>
        <w:jc w:val="both"/>
        <w:rPr>
          <w:ins w:id="270" w:author="Lambert, Benjamin C" w:date="2020-07-13T14:39:00Z"/>
        </w:rPr>
      </w:pPr>
    </w:p>
    <w:p w14:paraId="7FECE891" w14:textId="64DE22A0" w:rsidR="0046043D" w:rsidRPr="00E13035" w:rsidRDefault="0046043D" w:rsidP="005F4424">
      <w:pPr>
        <w:jc w:val="both"/>
      </w:pPr>
      <w:ins w:id="271" w:author="Lambert, Benjamin C" w:date="2020-07-13T14:39:00Z">
        <w:r>
          <w:t>Thanks for pointing this out. We have added a reference to the pa</w:t>
        </w:r>
        <w:r w:rsidR="00AF538C">
          <w:t>per where this package was introduced.</w:t>
        </w:r>
      </w:ins>
    </w:p>
    <w:sectPr w:rsidR="0046043D" w:rsidRPr="00E13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mbert, Benjamin C">
    <w15:presenceInfo w15:providerId="AD" w15:userId="S::bclamber@ic.ac.uk::fe613595-fb10-452a-86f3-1d94481a6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90A"/>
    <w:rsid w:val="000005F0"/>
    <w:rsid w:val="00001DD8"/>
    <w:rsid w:val="00012D1B"/>
    <w:rsid w:val="000170C9"/>
    <w:rsid w:val="00023BD6"/>
    <w:rsid w:val="000548B2"/>
    <w:rsid w:val="00070321"/>
    <w:rsid w:val="000765F2"/>
    <w:rsid w:val="000A0BA0"/>
    <w:rsid w:val="000C0D38"/>
    <w:rsid w:val="000C24A1"/>
    <w:rsid w:val="000D2AC5"/>
    <w:rsid w:val="000E7636"/>
    <w:rsid w:val="000F2239"/>
    <w:rsid w:val="0010678A"/>
    <w:rsid w:val="001079EA"/>
    <w:rsid w:val="001200D2"/>
    <w:rsid w:val="00120BC5"/>
    <w:rsid w:val="00122F10"/>
    <w:rsid w:val="001411B8"/>
    <w:rsid w:val="0017756B"/>
    <w:rsid w:val="001A00FA"/>
    <w:rsid w:val="001B7612"/>
    <w:rsid w:val="001D10B4"/>
    <w:rsid w:val="001E41D9"/>
    <w:rsid w:val="002053E8"/>
    <w:rsid w:val="00207D47"/>
    <w:rsid w:val="00251D14"/>
    <w:rsid w:val="00270349"/>
    <w:rsid w:val="002A2D99"/>
    <w:rsid w:val="002A6D53"/>
    <w:rsid w:val="002B5928"/>
    <w:rsid w:val="002F28CB"/>
    <w:rsid w:val="002F5F80"/>
    <w:rsid w:val="00310DDB"/>
    <w:rsid w:val="00353DFB"/>
    <w:rsid w:val="00372E96"/>
    <w:rsid w:val="00395B78"/>
    <w:rsid w:val="003C7838"/>
    <w:rsid w:val="00423CA0"/>
    <w:rsid w:val="0046043D"/>
    <w:rsid w:val="0048082C"/>
    <w:rsid w:val="0049255E"/>
    <w:rsid w:val="004A0174"/>
    <w:rsid w:val="004A48C2"/>
    <w:rsid w:val="004C5296"/>
    <w:rsid w:val="004E1696"/>
    <w:rsid w:val="00533E1A"/>
    <w:rsid w:val="00567724"/>
    <w:rsid w:val="005C523A"/>
    <w:rsid w:val="005F4424"/>
    <w:rsid w:val="00633755"/>
    <w:rsid w:val="0064424C"/>
    <w:rsid w:val="00666AA3"/>
    <w:rsid w:val="00727CC2"/>
    <w:rsid w:val="00731957"/>
    <w:rsid w:val="0073689F"/>
    <w:rsid w:val="00743E41"/>
    <w:rsid w:val="00772338"/>
    <w:rsid w:val="00790913"/>
    <w:rsid w:val="00790C18"/>
    <w:rsid w:val="00837E7B"/>
    <w:rsid w:val="0088063E"/>
    <w:rsid w:val="00894D05"/>
    <w:rsid w:val="008B33BC"/>
    <w:rsid w:val="008D2CD3"/>
    <w:rsid w:val="008D4341"/>
    <w:rsid w:val="00905101"/>
    <w:rsid w:val="009237CE"/>
    <w:rsid w:val="00935B91"/>
    <w:rsid w:val="00952355"/>
    <w:rsid w:val="00993935"/>
    <w:rsid w:val="009B26C0"/>
    <w:rsid w:val="009C2B5A"/>
    <w:rsid w:val="009D5367"/>
    <w:rsid w:val="009E1BEE"/>
    <w:rsid w:val="00A35BF3"/>
    <w:rsid w:val="00A36C4C"/>
    <w:rsid w:val="00A72E40"/>
    <w:rsid w:val="00A75B9B"/>
    <w:rsid w:val="00A8746C"/>
    <w:rsid w:val="00A87798"/>
    <w:rsid w:val="00AC2F45"/>
    <w:rsid w:val="00AD3BB9"/>
    <w:rsid w:val="00AF538C"/>
    <w:rsid w:val="00B04039"/>
    <w:rsid w:val="00B47148"/>
    <w:rsid w:val="00B501DF"/>
    <w:rsid w:val="00B548B4"/>
    <w:rsid w:val="00B55D9E"/>
    <w:rsid w:val="00B802E8"/>
    <w:rsid w:val="00B8573C"/>
    <w:rsid w:val="00B9494A"/>
    <w:rsid w:val="00B96D4F"/>
    <w:rsid w:val="00BB5921"/>
    <w:rsid w:val="00BE171D"/>
    <w:rsid w:val="00BE5CF4"/>
    <w:rsid w:val="00C02506"/>
    <w:rsid w:val="00C03E97"/>
    <w:rsid w:val="00C449E0"/>
    <w:rsid w:val="00C557F8"/>
    <w:rsid w:val="00C85D18"/>
    <w:rsid w:val="00CA3375"/>
    <w:rsid w:val="00CD490A"/>
    <w:rsid w:val="00CE70CB"/>
    <w:rsid w:val="00D1700C"/>
    <w:rsid w:val="00D55445"/>
    <w:rsid w:val="00D57C70"/>
    <w:rsid w:val="00D71717"/>
    <w:rsid w:val="00DA4654"/>
    <w:rsid w:val="00E049A2"/>
    <w:rsid w:val="00E13035"/>
    <w:rsid w:val="00E15F2B"/>
    <w:rsid w:val="00E4712A"/>
    <w:rsid w:val="00E6197A"/>
    <w:rsid w:val="00E813AD"/>
    <w:rsid w:val="00E867B2"/>
    <w:rsid w:val="00E92534"/>
    <w:rsid w:val="00E97917"/>
    <w:rsid w:val="00EB240A"/>
    <w:rsid w:val="00EB5657"/>
    <w:rsid w:val="00EC74E3"/>
    <w:rsid w:val="00ED7DEF"/>
    <w:rsid w:val="00EF0063"/>
    <w:rsid w:val="00F10D25"/>
    <w:rsid w:val="00F24C24"/>
    <w:rsid w:val="00F36827"/>
    <w:rsid w:val="00F44CA0"/>
    <w:rsid w:val="00FC49D6"/>
    <w:rsid w:val="00FF1F1C"/>
    <w:rsid w:val="00FF7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7FEC"/>
  <w15:chartTrackingRefBased/>
  <w15:docId w15:val="{0FF21157-FEB2-4D90-A9D6-1841F795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F10"/>
    <w:pPr>
      <w:spacing w:after="0" w:line="240" w:lineRule="auto"/>
    </w:pPr>
    <w:rPr>
      <w:rFonts w:ascii="Times New Roman" w:eastAsia="Times New Roman" w:hAnsi="Times New Roman" w:cs="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506"/>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C0250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31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3320</Words>
  <Characters>18927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Tavener,Simon</dc:creator>
  <cp:keywords/>
  <dc:description/>
  <cp:lastModifiedBy>Lambert, Benjamin C</cp:lastModifiedBy>
  <cp:revision>114</cp:revision>
  <dcterms:created xsi:type="dcterms:W3CDTF">2020-07-10T15:29:00Z</dcterms:created>
  <dcterms:modified xsi:type="dcterms:W3CDTF">2020-07-13T16:44:00Z</dcterms:modified>
</cp:coreProperties>
</file>