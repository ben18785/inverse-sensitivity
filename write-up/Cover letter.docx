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D0CD5" w14:textId="26404F27" w:rsidR="00C13FB9" w:rsidRPr="00C85AD8" w:rsidRDefault="00C13FB9">
      <w:pPr>
        <w:rPr>
          <w:rFonts w:ascii="Arial" w:hAnsi="Arial" w:cs="Arial"/>
        </w:rPr>
      </w:pPr>
      <w:r w:rsidRPr="00C85AD8">
        <w:rPr>
          <w:rFonts w:ascii="Arial" w:hAnsi="Arial" w:cs="Arial"/>
        </w:rPr>
        <w:t>14</w:t>
      </w:r>
      <w:r w:rsidRPr="00C85AD8">
        <w:rPr>
          <w:rFonts w:ascii="Arial" w:hAnsi="Arial" w:cs="Arial"/>
          <w:vertAlign w:val="superscript"/>
        </w:rPr>
        <w:t>th</w:t>
      </w:r>
      <w:r w:rsidRPr="00C85AD8">
        <w:rPr>
          <w:rFonts w:ascii="Arial" w:hAnsi="Arial" w:cs="Arial"/>
        </w:rPr>
        <w:t xml:space="preserve"> July 2020</w:t>
      </w:r>
    </w:p>
    <w:p w14:paraId="7EBEEA7A" w14:textId="77777777" w:rsidR="00C13FB9" w:rsidRPr="00C85AD8" w:rsidRDefault="00C13FB9">
      <w:pPr>
        <w:rPr>
          <w:rFonts w:ascii="Arial" w:eastAsia="Times New Roman" w:hAnsi="Arial" w:cs="Arial"/>
          <w:color w:val="222222"/>
          <w:shd w:val="clear" w:color="auto" w:fill="FFFFFF"/>
        </w:rPr>
      </w:pPr>
    </w:p>
    <w:p w14:paraId="082778D6" w14:textId="302FC674" w:rsidR="008A35D2" w:rsidRPr="00C85AD8" w:rsidRDefault="008A35D2">
      <w:pPr>
        <w:rPr>
          <w:rFonts w:ascii="Arial" w:eastAsia="Times New Roman" w:hAnsi="Arial" w:cs="Arial"/>
        </w:rPr>
      </w:pPr>
      <w:r w:rsidRPr="008A35D2">
        <w:rPr>
          <w:rFonts w:ascii="Arial" w:eastAsia="Times New Roman" w:hAnsi="Arial" w:cs="Arial"/>
          <w:color w:val="222222"/>
          <w:shd w:val="clear" w:color="auto" w:fill="FFFFFF"/>
        </w:rPr>
        <w:t>Professor Mark Chaplain</w:t>
      </w:r>
      <w:r w:rsidRPr="008A35D2">
        <w:rPr>
          <w:rFonts w:ascii="Arial" w:eastAsia="Times New Roman" w:hAnsi="Arial" w:cs="Arial"/>
          <w:color w:val="222222"/>
        </w:rPr>
        <w:br/>
      </w:r>
      <w:r w:rsidRPr="008A35D2">
        <w:rPr>
          <w:rFonts w:ascii="Arial" w:eastAsia="Times New Roman" w:hAnsi="Arial" w:cs="Arial"/>
          <w:color w:val="222222"/>
          <w:shd w:val="clear" w:color="auto" w:fill="FFFFFF"/>
        </w:rPr>
        <w:t>Co-Chief Editor</w:t>
      </w:r>
      <w:r w:rsidRPr="008A35D2">
        <w:rPr>
          <w:rFonts w:ascii="Arial" w:eastAsia="Times New Roman" w:hAnsi="Arial" w:cs="Arial"/>
          <w:color w:val="222222"/>
        </w:rPr>
        <w:br/>
      </w:r>
      <w:r w:rsidRPr="008A35D2">
        <w:rPr>
          <w:rFonts w:ascii="Arial" w:eastAsia="Times New Roman" w:hAnsi="Arial" w:cs="Arial"/>
          <w:color w:val="222222"/>
          <w:shd w:val="clear" w:color="auto" w:fill="FFFFFF"/>
        </w:rPr>
        <w:t>Journal of Theoretical Biology</w:t>
      </w:r>
      <w:r w:rsidRPr="008A35D2">
        <w:rPr>
          <w:rFonts w:ascii="Arial" w:eastAsia="Times New Roman" w:hAnsi="Arial" w:cs="Arial"/>
          <w:color w:val="222222"/>
        </w:rPr>
        <w:br/>
      </w:r>
    </w:p>
    <w:p w14:paraId="33BB8D0A" w14:textId="23876D3F" w:rsidR="008A35D2" w:rsidRPr="00C85AD8" w:rsidRDefault="008A35D2">
      <w:pPr>
        <w:rPr>
          <w:rFonts w:ascii="Arial" w:hAnsi="Arial" w:cs="Arial"/>
        </w:rPr>
      </w:pPr>
      <w:r w:rsidRPr="00C85AD8">
        <w:rPr>
          <w:rFonts w:ascii="Arial" w:hAnsi="Arial" w:cs="Arial"/>
        </w:rPr>
        <w:t>Dear Professor Chaplain,</w:t>
      </w:r>
    </w:p>
    <w:p w14:paraId="1D76DD49" w14:textId="7413F35C" w:rsidR="008A35D2" w:rsidRPr="00C85AD8" w:rsidRDefault="008A35D2">
      <w:pPr>
        <w:rPr>
          <w:rFonts w:ascii="Arial" w:hAnsi="Arial" w:cs="Arial"/>
        </w:rPr>
      </w:pPr>
    </w:p>
    <w:p w14:paraId="3C6C1951" w14:textId="0BF028C5" w:rsidR="008A35D2" w:rsidRPr="00C85AD8" w:rsidRDefault="0094511A">
      <w:pPr>
        <w:rPr>
          <w:rFonts w:ascii="Arial" w:hAnsi="Arial" w:cs="Arial"/>
        </w:rPr>
      </w:pPr>
      <w:r w:rsidRPr="00C85AD8">
        <w:rPr>
          <w:rFonts w:ascii="Arial" w:hAnsi="Arial" w:cs="Arial"/>
        </w:rPr>
        <w:t>Please find included with this our revised manuscript, “A Monte Carlo method to estimate cell population heterogeneity from cell snapshot data” and point-by-point responses to reviewers’ comments.</w:t>
      </w:r>
      <w:r w:rsidR="007F79BF">
        <w:rPr>
          <w:rFonts w:ascii="Arial" w:hAnsi="Arial" w:cs="Arial"/>
        </w:rPr>
        <w:t xml:space="preserve"> We also include a new supplementary file, which shows details of a nondimensionalisation carried out on our new data example</w:t>
      </w:r>
      <w:r w:rsidR="00633ABF">
        <w:rPr>
          <w:rFonts w:ascii="Arial" w:hAnsi="Arial" w:cs="Arial"/>
        </w:rPr>
        <w:t xml:space="preserve"> (in S4.4)</w:t>
      </w:r>
      <w:bookmarkStart w:id="0" w:name="_GoBack"/>
      <w:bookmarkEnd w:id="0"/>
      <w:r w:rsidR="007F79BF">
        <w:rPr>
          <w:rFonts w:ascii="Arial" w:hAnsi="Arial" w:cs="Arial"/>
        </w:rPr>
        <w:t>.</w:t>
      </w:r>
    </w:p>
    <w:p w14:paraId="1FD7F3BD" w14:textId="3AAE59B9" w:rsidR="0094511A" w:rsidRPr="00C85AD8" w:rsidRDefault="0094511A">
      <w:pPr>
        <w:rPr>
          <w:rFonts w:ascii="Arial" w:hAnsi="Arial" w:cs="Arial"/>
        </w:rPr>
      </w:pPr>
    </w:p>
    <w:p w14:paraId="4C5C347A" w14:textId="28536A52" w:rsidR="009A27E7" w:rsidRPr="00C85AD8" w:rsidRDefault="00170544">
      <w:pPr>
        <w:rPr>
          <w:rFonts w:ascii="Arial" w:hAnsi="Arial" w:cs="Arial"/>
        </w:rPr>
      </w:pPr>
      <w:r w:rsidRPr="00C85AD8">
        <w:rPr>
          <w:rFonts w:ascii="Arial" w:hAnsi="Arial" w:cs="Arial"/>
        </w:rPr>
        <w:t>The reviewers’ comments were extremely helpful, and the manuscript is much improved from this feedback.</w:t>
      </w:r>
      <w:r w:rsidR="009A27E7" w:rsidRPr="00C85AD8">
        <w:rPr>
          <w:rFonts w:ascii="Arial" w:hAnsi="Arial" w:cs="Arial"/>
        </w:rPr>
        <w:t xml:space="preserve"> </w:t>
      </w:r>
      <w:r w:rsidR="00423C93" w:rsidRPr="00C85AD8">
        <w:rPr>
          <w:rFonts w:ascii="Arial" w:hAnsi="Arial" w:cs="Arial"/>
        </w:rPr>
        <w:t xml:space="preserve">Unfortunately, two of the authors were keenly involved in the UK’s </w:t>
      </w:r>
      <w:proofErr w:type="spellStart"/>
      <w:r w:rsidR="00423C93" w:rsidRPr="00C85AD8">
        <w:rPr>
          <w:rFonts w:ascii="Arial" w:hAnsi="Arial" w:cs="Arial"/>
        </w:rPr>
        <w:t>Covid</w:t>
      </w:r>
      <w:proofErr w:type="spellEnd"/>
      <w:r w:rsidR="00423C93" w:rsidRPr="00C85AD8">
        <w:rPr>
          <w:rFonts w:ascii="Arial" w:hAnsi="Arial" w:cs="Arial"/>
        </w:rPr>
        <w:t xml:space="preserve"> response, so had to divert attention from this </w:t>
      </w:r>
      <w:r w:rsidR="002765CB">
        <w:rPr>
          <w:rFonts w:ascii="Arial" w:hAnsi="Arial" w:cs="Arial"/>
        </w:rPr>
        <w:t>paper to perform these duties</w:t>
      </w:r>
      <w:r w:rsidR="00423C93" w:rsidRPr="00C85AD8">
        <w:rPr>
          <w:rFonts w:ascii="Arial" w:hAnsi="Arial" w:cs="Arial"/>
        </w:rPr>
        <w:t xml:space="preserve">. </w:t>
      </w:r>
      <w:r w:rsidR="001174BA" w:rsidRPr="00C85AD8">
        <w:rPr>
          <w:rFonts w:ascii="Arial" w:hAnsi="Arial" w:cs="Arial"/>
        </w:rPr>
        <w:t>This, and the quite substantial changes to the manuscript detailed below, is why it took</w:t>
      </w:r>
      <w:r w:rsidR="00581356" w:rsidRPr="00C85AD8">
        <w:rPr>
          <w:rFonts w:ascii="Arial" w:hAnsi="Arial" w:cs="Arial"/>
        </w:rPr>
        <w:t xml:space="preserve"> such a time for us to adequately respond to the reviewers’ comments.</w:t>
      </w:r>
      <w:r w:rsidR="007F4BE3" w:rsidRPr="00C85AD8">
        <w:rPr>
          <w:rFonts w:ascii="Arial" w:hAnsi="Arial" w:cs="Arial"/>
        </w:rPr>
        <w:t xml:space="preserve"> Nonetheless, we apologise for not asking the editor for an explicit extension.</w:t>
      </w:r>
    </w:p>
    <w:p w14:paraId="69DAA62C" w14:textId="77777777" w:rsidR="009A27E7" w:rsidRPr="00C85AD8" w:rsidRDefault="009A27E7">
      <w:pPr>
        <w:rPr>
          <w:rFonts w:ascii="Arial" w:hAnsi="Arial" w:cs="Arial"/>
        </w:rPr>
      </w:pPr>
    </w:p>
    <w:p w14:paraId="0924E7B7" w14:textId="679D5CA9" w:rsidR="00B15AB4" w:rsidRDefault="00CA60A9">
      <w:pPr>
        <w:rPr>
          <w:rFonts w:ascii="Arial" w:hAnsi="Arial" w:cs="Arial"/>
        </w:rPr>
      </w:pPr>
      <w:r w:rsidRPr="00C85AD8">
        <w:rPr>
          <w:rFonts w:ascii="Arial" w:hAnsi="Arial" w:cs="Arial"/>
        </w:rPr>
        <w:t xml:space="preserve">One key addition to the manuscript was incorporating a real data example: the process of finding then analysing these new data took quite some time. This was mainly because all existing papers that we’ve </w:t>
      </w:r>
      <w:r w:rsidR="006C0BD5">
        <w:rPr>
          <w:rFonts w:ascii="Arial" w:hAnsi="Arial" w:cs="Arial"/>
        </w:rPr>
        <w:t xml:space="preserve">found </w:t>
      </w:r>
      <w:r w:rsidRPr="00C85AD8">
        <w:rPr>
          <w:rFonts w:ascii="Arial" w:hAnsi="Arial" w:cs="Arial"/>
        </w:rPr>
        <w:t xml:space="preserve">in the literature analyse </w:t>
      </w:r>
      <w:r w:rsidR="00A92110" w:rsidRPr="00C85AD8">
        <w:rPr>
          <w:rFonts w:ascii="Arial" w:hAnsi="Arial" w:cs="Arial"/>
        </w:rPr>
        <w:t xml:space="preserve">either </w:t>
      </w:r>
      <w:r w:rsidRPr="00C85AD8">
        <w:rPr>
          <w:rFonts w:ascii="Arial" w:hAnsi="Arial" w:cs="Arial"/>
        </w:rPr>
        <w:t xml:space="preserve">purely synthetic </w:t>
      </w:r>
      <w:r w:rsidR="00747272" w:rsidRPr="00C85AD8">
        <w:rPr>
          <w:rFonts w:ascii="Arial" w:hAnsi="Arial" w:cs="Arial"/>
        </w:rPr>
        <w:t>data</w:t>
      </w:r>
      <w:r w:rsidRPr="00C85AD8">
        <w:rPr>
          <w:rFonts w:ascii="Arial" w:hAnsi="Arial" w:cs="Arial"/>
        </w:rPr>
        <w:t xml:space="preserve"> or </w:t>
      </w:r>
      <w:r w:rsidR="00C0029C" w:rsidRPr="00C85AD8">
        <w:rPr>
          <w:rFonts w:ascii="Arial" w:hAnsi="Arial" w:cs="Arial"/>
        </w:rPr>
        <w:t xml:space="preserve">laboratory </w:t>
      </w:r>
      <w:r w:rsidRPr="00C85AD8">
        <w:rPr>
          <w:rFonts w:ascii="Arial" w:hAnsi="Arial" w:cs="Arial"/>
        </w:rPr>
        <w:t>data</w:t>
      </w:r>
      <w:r w:rsidR="006C0BD5">
        <w:rPr>
          <w:rFonts w:ascii="Arial" w:hAnsi="Arial" w:cs="Arial"/>
        </w:rPr>
        <w:t xml:space="preserve"> that is not freely available</w:t>
      </w:r>
      <w:r w:rsidRPr="00C85AD8">
        <w:rPr>
          <w:rFonts w:ascii="Arial" w:hAnsi="Arial" w:cs="Arial"/>
        </w:rPr>
        <w:t>. Thanks to one of the reviewer’s comments though, we found such an example</w:t>
      </w:r>
      <w:r w:rsidR="00C21157" w:rsidRPr="00C85AD8">
        <w:rPr>
          <w:rFonts w:ascii="Arial" w:hAnsi="Arial" w:cs="Arial"/>
        </w:rPr>
        <w:t>, and this addition</w:t>
      </w:r>
      <w:r w:rsidRPr="00C85AD8">
        <w:rPr>
          <w:rFonts w:ascii="Arial" w:hAnsi="Arial" w:cs="Arial"/>
        </w:rPr>
        <w:t xml:space="preserve"> is </w:t>
      </w:r>
      <w:r w:rsidR="00C21157" w:rsidRPr="00C85AD8">
        <w:rPr>
          <w:rFonts w:ascii="Arial" w:hAnsi="Arial" w:cs="Arial"/>
        </w:rPr>
        <w:t>included</w:t>
      </w:r>
      <w:r w:rsidRPr="00C85AD8">
        <w:rPr>
          <w:rFonts w:ascii="Arial" w:hAnsi="Arial" w:cs="Arial"/>
        </w:rPr>
        <w:t xml:space="preserve"> in S4.</w:t>
      </w:r>
      <w:r w:rsidR="009A3638" w:rsidRPr="00C85AD8">
        <w:rPr>
          <w:rFonts w:ascii="Arial" w:hAnsi="Arial" w:cs="Arial"/>
        </w:rPr>
        <w:t>4</w:t>
      </w:r>
      <w:r w:rsidRPr="00C85AD8">
        <w:rPr>
          <w:rFonts w:ascii="Arial" w:hAnsi="Arial" w:cs="Arial"/>
        </w:rPr>
        <w:t>.</w:t>
      </w:r>
      <w:r w:rsidR="009A27E7" w:rsidRPr="00C85AD8">
        <w:rPr>
          <w:rFonts w:ascii="Arial" w:hAnsi="Arial" w:cs="Arial"/>
        </w:rPr>
        <w:t xml:space="preserve"> Undertaking the analysis for this piece </w:t>
      </w:r>
      <w:r w:rsidR="00981E1E" w:rsidRPr="00C85AD8">
        <w:rPr>
          <w:rFonts w:ascii="Arial" w:hAnsi="Arial" w:cs="Arial"/>
        </w:rPr>
        <w:t>was illuminating and</w:t>
      </w:r>
      <w:r w:rsidR="00B15AB4" w:rsidRPr="00C85AD8">
        <w:rPr>
          <w:rFonts w:ascii="Arial" w:hAnsi="Arial" w:cs="Arial"/>
        </w:rPr>
        <w:t>, we believe, has substantially improved the paper.</w:t>
      </w:r>
      <w:r w:rsidR="00C06040" w:rsidRPr="00C85AD8">
        <w:rPr>
          <w:rFonts w:ascii="Arial" w:hAnsi="Arial" w:cs="Arial"/>
        </w:rPr>
        <w:t xml:space="preserve"> We also hope that, by including explicit references to this open source data, </w:t>
      </w:r>
      <w:r w:rsidR="006C0BD5">
        <w:rPr>
          <w:rFonts w:ascii="Arial" w:hAnsi="Arial" w:cs="Arial"/>
        </w:rPr>
        <w:t xml:space="preserve">it will encourage </w:t>
      </w:r>
      <w:r w:rsidR="00C06040" w:rsidRPr="00C85AD8">
        <w:rPr>
          <w:rFonts w:ascii="Arial" w:hAnsi="Arial" w:cs="Arial"/>
        </w:rPr>
        <w:t>other members of the mathematical biology community to use it to benchmark their methods.</w:t>
      </w:r>
    </w:p>
    <w:p w14:paraId="1B27033D" w14:textId="42B3F89A" w:rsidR="00C85AD8" w:rsidRDefault="00C85AD8">
      <w:pPr>
        <w:rPr>
          <w:rFonts w:ascii="Arial" w:hAnsi="Arial" w:cs="Arial"/>
        </w:rPr>
      </w:pPr>
    </w:p>
    <w:p w14:paraId="0D5503B1" w14:textId="1AF8A8E5" w:rsidR="00C85AD8" w:rsidRDefault="00C85AD8">
      <w:pPr>
        <w:rPr>
          <w:rFonts w:ascii="Arial" w:hAnsi="Arial" w:cs="Arial"/>
        </w:rPr>
      </w:pPr>
      <w:r>
        <w:rPr>
          <w:rFonts w:ascii="Arial" w:hAnsi="Arial" w:cs="Arial"/>
        </w:rPr>
        <w:t>Another important addition to the manuscript was discussion of the Chan et al. (2016) paper suggested by reviewer 1. Reading this paper made us aware of an alternative class of method available for dealing with population substructure determination in single cell “snapshot” experiments.</w:t>
      </w:r>
      <w:r w:rsidR="00B12FA0">
        <w:rPr>
          <w:rFonts w:ascii="Arial" w:hAnsi="Arial" w:cs="Arial"/>
        </w:rPr>
        <w:t xml:space="preserve"> Their method looks only at population averages at each time point whereas </w:t>
      </w:r>
      <w:r w:rsidR="006C0BD5">
        <w:rPr>
          <w:rFonts w:ascii="Arial" w:hAnsi="Arial" w:cs="Arial"/>
        </w:rPr>
        <w:t xml:space="preserve">our method </w:t>
      </w:r>
      <w:r w:rsidR="00B12FA0">
        <w:rPr>
          <w:rFonts w:ascii="Arial" w:hAnsi="Arial" w:cs="Arial"/>
        </w:rPr>
        <w:t xml:space="preserve">looks at distributions, </w:t>
      </w:r>
      <w:r w:rsidR="006C0BD5">
        <w:rPr>
          <w:rFonts w:ascii="Arial" w:hAnsi="Arial" w:cs="Arial"/>
        </w:rPr>
        <w:t xml:space="preserve">and </w:t>
      </w:r>
      <w:r w:rsidR="00B12FA0">
        <w:rPr>
          <w:rFonts w:ascii="Arial" w:hAnsi="Arial" w:cs="Arial"/>
        </w:rPr>
        <w:t xml:space="preserve">so we argue that our approach is superior in this respect. </w:t>
      </w:r>
      <w:r w:rsidR="00E220A9">
        <w:rPr>
          <w:rFonts w:ascii="Arial" w:hAnsi="Arial" w:cs="Arial"/>
        </w:rPr>
        <w:t>It was important to consider such approaches in our discussion of the literature, however, and we are thankful to the reviewer for highlighting this study.</w:t>
      </w:r>
    </w:p>
    <w:p w14:paraId="1E3D490E" w14:textId="302859E1" w:rsidR="00E220A9" w:rsidRDefault="00E220A9">
      <w:pPr>
        <w:rPr>
          <w:rFonts w:ascii="Arial" w:hAnsi="Arial" w:cs="Arial"/>
        </w:rPr>
      </w:pPr>
    </w:p>
    <w:p w14:paraId="170CE4A2" w14:textId="1D85C633" w:rsidR="00E220A9" w:rsidRPr="00C85AD8" w:rsidRDefault="00CD72CB">
      <w:pPr>
        <w:rPr>
          <w:rFonts w:ascii="Arial" w:hAnsi="Arial" w:cs="Arial"/>
        </w:rPr>
      </w:pPr>
      <w:r>
        <w:rPr>
          <w:rFonts w:ascii="Arial" w:hAnsi="Arial" w:cs="Arial"/>
        </w:rPr>
        <w:t>Otherwise, our point by point responses (and additions to the manuscript resulting from these</w:t>
      </w:r>
      <w:r w:rsidR="00553B8B">
        <w:rPr>
          <w:rFonts w:ascii="Arial" w:hAnsi="Arial" w:cs="Arial"/>
        </w:rPr>
        <w:t>)</w:t>
      </w:r>
      <w:r>
        <w:rPr>
          <w:rFonts w:ascii="Arial" w:hAnsi="Arial" w:cs="Arial"/>
        </w:rPr>
        <w:t xml:space="preserve"> has led to a manuscript which </w:t>
      </w:r>
      <w:r w:rsidR="00416A75">
        <w:rPr>
          <w:rFonts w:ascii="Arial" w:hAnsi="Arial" w:cs="Arial"/>
        </w:rPr>
        <w:t>is improved</w:t>
      </w:r>
      <w:r w:rsidR="001D6E0A">
        <w:rPr>
          <w:rFonts w:ascii="Arial" w:hAnsi="Arial" w:cs="Arial"/>
        </w:rPr>
        <w:t xml:space="preserve"> and</w:t>
      </w:r>
      <w:r>
        <w:rPr>
          <w:rFonts w:ascii="Arial" w:hAnsi="Arial" w:cs="Arial"/>
        </w:rPr>
        <w:t xml:space="preserve"> easier to parse for a reader.</w:t>
      </w:r>
    </w:p>
    <w:p w14:paraId="5561F004" w14:textId="1197B952" w:rsidR="00C06040" w:rsidRPr="00C85AD8" w:rsidRDefault="00C06040">
      <w:pPr>
        <w:rPr>
          <w:rFonts w:ascii="Arial" w:hAnsi="Arial" w:cs="Arial"/>
        </w:rPr>
      </w:pPr>
    </w:p>
    <w:p w14:paraId="0479805A" w14:textId="7F8B0A85" w:rsidR="00C85AD8" w:rsidRPr="00C85AD8" w:rsidRDefault="00C85AD8" w:rsidP="00C85AD8">
      <w:pPr>
        <w:spacing w:line="276" w:lineRule="auto"/>
        <w:jc w:val="both"/>
        <w:rPr>
          <w:rFonts w:ascii="Arial" w:hAnsi="Arial" w:cs="Arial"/>
        </w:rPr>
      </w:pPr>
      <w:r w:rsidRPr="00C85AD8">
        <w:rPr>
          <w:rFonts w:ascii="Arial" w:hAnsi="Arial" w:cs="Arial"/>
        </w:rPr>
        <w:t>We hope that you will find our</w:t>
      </w:r>
      <w:r w:rsidR="00CD72CB">
        <w:rPr>
          <w:rFonts w:ascii="Arial" w:hAnsi="Arial" w:cs="Arial"/>
        </w:rPr>
        <w:t xml:space="preserve"> amended</w:t>
      </w:r>
      <w:r w:rsidRPr="00C85AD8">
        <w:rPr>
          <w:rFonts w:ascii="Arial" w:hAnsi="Arial" w:cs="Arial"/>
        </w:rPr>
        <w:t xml:space="preserve"> manuscript suitable for consideration for publication and look forward to hearing from you in due course. </w:t>
      </w:r>
    </w:p>
    <w:p w14:paraId="443DB019" w14:textId="77777777" w:rsidR="00C85AD8" w:rsidRPr="00C85AD8" w:rsidRDefault="00C85AD8" w:rsidP="00C85AD8">
      <w:pPr>
        <w:spacing w:line="276" w:lineRule="auto"/>
        <w:jc w:val="both"/>
        <w:rPr>
          <w:rFonts w:ascii="Arial" w:hAnsi="Arial" w:cs="Arial"/>
        </w:rPr>
      </w:pPr>
    </w:p>
    <w:p w14:paraId="0D9979CA" w14:textId="77777777" w:rsidR="00C85AD8" w:rsidRPr="00C85AD8" w:rsidRDefault="00C85AD8" w:rsidP="00C85AD8">
      <w:pPr>
        <w:spacing w:line="276" w:lineRule="auto"/>
        <w:jc w:val="both"/>
        <w:rPr>
          <w:rFonts w:ascii="Arial" w:hAnsi="Arial" w:cs="Arial"/>
        </w:rPr>
      </w:pPr>
      <w:r w:rsidRPr="00C85AD8">
        <w:rPr>
          <w:rFonts w:ascii="Arial" w:hAnsi="Arial" w:cs="Arial"/>
        </w:rPr>
        <w:t>Yours sincerely,</w:t>
      </w:r>
    </w:p>
    <w:p w14:paraId="53E1F187" w14:textId="77777777" w:rsidR="00C85AD8" w:rsidRPr="00C85AD8" w:rsidRDefault="00C85AD8" w:rsidP="00C85AD8">
      <w:pPr>
        <w:spacing w:line="276" w:lineRule="auto"/>
        <w:jc w:val="both"/>
        <w:rPr>
          <w:rFonts w:ascii="Arial" w:hAnsi="Arial" w:cs="Arial"/>
        </w:rPr>
      </w:pPr>
    </w:p>
    <w:p w14:paraId="1DFBBC42" w14:textId="77777777" w:rsidR="00C85AD8" w:rsidRPr="00C85AD8" w:rsidRDefault="00C85AD8" w:rsidP="00C85AD8">
      <w:pPr>
        <w:spacing w:line="276" w:lineRule="auto"/>
        <w:jc w:val="both"/>
        <w:rPr>
          <w:rFonts w:ascii="Arial" w:hAnsi="Arial" w:cs="Arial"/>
        </w:rPr>
      </w:pPr>
      <w:r w:rsidRPr="00C85AD8">
        <w:rPr>
          <w:rFonts w:ascii="Arial" w:hAnsi="Arial" w:cs="Arial"/>
        </w:rPr>
        <w:t>Ben Lambert</w:t>
      </w:r>
    </w:p>
    <w:p w14:paraId="5D71FF40" w14:textId="77777777" w:rsidR="00C85AD8" w:rsidRPr="00C85AD8" w:rsidRDefault="00C85AD8" w:rsidP="00C85AD8">
      <w:pPr>
        <w:spacing w:line="276" w:lineRule="auto"/>
        <w:jc w:val="both"/>
        <w:rPr>
          <w:rFonts w:ascii="Arial" w:hAnsi="Arial" w:cs="Arial"/>
        </w:rPr>
      </w:pPr>
    </w:p>
    <w:p w14:paraId="795A1AD4" w14:textId="77777777" w:rsidR="00C85AD8" w:rsidRPr="00C85AD8" w:rsidRDefault="00C85AD8" w:rsidP="00C85AD8">
      <w:pPr>
        <w:spacing w:line="276" w:lineRule="auto"/>
        <w:jc w:val="both"/>
        <w:rPr>
          <w:rFonts w:ascii="Arial" w:hAnsi="Arial" w:cs="Arial"/>
        </w:rPr>
      </w:pPr>
      <w:r w:rsidRPr="00C85AD8">
        <w:rPr>
          <w:rFonts w:ascii="Arial" w:hAnsi="Arial" w:cs="Arial"/>
        </w:rPr>
        <w:t>MRC Centre for Global Infectious Disease Analysis</w:t>
      </w:r>
    </w:p>
    <w:p w14:paraId="10C43C64" w14:textId="77777777" w:rsidR="00C85AD8" w:rsidRPr="00C85AD8" w:rsidRDefault="00C85AD8" w:rsidP="00C85AD8">
      <w:pPr>
        <w:spacing w:line="276" w:lineRule="auto"/>
        <w:jc w:val="both"/>
        <w:rPr>
          <w:rFonts w:ascii="Arial" w:hAnsi="Arial" w:cs="Arial"/>
        </w:rPr>
      </w:pPr>
      <w:r w:rsidRPr="00C85AD8">
        <w:rPr>
          <w:rFonts w:ascii="Arial" w:hAnsi="Arial" w:cs="Arial"/>
        </w:rPr>
        <w:t xml:space="preserve">School of Public Health </w:t>
      </w:r>
    </w:p>
    <w:p w14:paraId="534D8817" w14:textId="77777777" w:rsidR="00C85AD8" w:rsidRPr="00C85AD8" w:rsidRDefault="00C85AD8" w:rsidP="00C85AD8">
      <w:pPr>
        <w:spacing w:line="276" w:lineRule="auto"/>
        <w:jc w:val="both"/>
        <w:rPr>
          <w:rFonts w:ascii="Arial" w:hAnsi="Arial" w:cs="Arial"/>
        </w:rPr>
      </w:pPr>
      <w:r w:rsidRPr="00C85AD8">
        <w:rPr>
          <w:rFonts w:ascii="Arial" w:hAnsi="Arial" w:cs="Arial"/>
        </w:rPr>
        <w:t>Imperial College London</w:t>
      </w:r>
    </w:p>
    <w:p w14:paraId="04AD393D" w14:textId="7BDFADAE" w:rsidR="00C85AD8" w:rsidRPr="00C85AD8" w:rsidRDefault="00C85AD8" w:rsidP="00C85AD8">
      <w:pPr>
        <w:spacing w:line="276" w:lineRule="auto"/>
        <w:jc w:val="both"/>
        <w:rPr>
          <w:rFonts w:ascii="Arial" w:hAnsi="Arial" w:cs="Arial"/>
        </w:rPr>
      </w:pPr>
      <w:r w:rsidRPr="00C85AD8">
        <w:rPr>
          <w:rFonts w:ascii="Arial" w:hAnsi="Arial" w:cs="Arial"/>
        </w:rPr>
        <w:t>Ben.c.lambert@gmail.com</w:t>
      </w:r>
    </w:p>
    <w:p w14:paraId="580DCFCD" w14:textId="77777777" w:rsidR="00C06040" w:rsidRPr="00C85AD8" w:rsidRDefault="00C06040">
      <w:pPr>
        <w:rPr>
          <w:rFonts w:ascii="Arial" w:hAnsi="Arial" w:cs="Arial"/>
        </w:rPr>
      </w:pPr>
    </w:p>
    <w:sectPr w:rsidR="00C06040" w:rsidRPr="00C85AD8" w:rsidSect="006B72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3B3"/>
    <w:rsid w:val="0000326E"/>
    <w:rsid w:val="00051729"/>
    <w:rsid w:val="001174BA"/>
    <w:rsid w:val="001453B3"/>
    <w:rsid w:val="00170544"/>
    <w:rsid w:val="001D6E0A"/>
    <w:rsid w:val="002765CB"/>
    <w:rsid w:val="00416A75"/>
    <w:rsid w:val="00423C93"/>
    <w:rsid w:val="00491567"/>
    <w:rsid w:val="00553B8B"/>
    <w:rsid w:val="00581356"/>
    <w:rsid w:val="00633ABF"/>
    <w:rsid w:val="006B7283"/>
    <w:rsid w:val="006C0BD5"/>
    <w:rsid w:val="006E46B5"/>
    <w:rsid w:val="00747272"/>
    <w:rsid w:val="007F4BE3"/>
    <w:rsid w:val="007F79BF"/>
    <w:rsid w:val="008A35D2"/>
    <w:rsid w:val="008F4D9C"/>
    <w:rsid w:val="0094511A"/>
    <w:rsid w:val="00981E1E"/>
    <w:rsid w:val="009A27E7"/>
    <w:rsid w:val="009A3638"/>
    <w:rsid w:val="00A92110"/>
    <w:rsid w:val="00B12FA0"/>
    <w:rsid w:val="00B15AB4"/>
    <w:rsid w:val="00BC3CAB"/>
    <w:rsid w:val="00C0029C"/>
    <w:rsid w:val="00C06040"/>
    <w:rsid w:val="00C13FB9"/>
    <w:rsid w:val="00C21157"/>
    <w:rsid w:val="00C85AD8"/>
    <w:rsid w:val="00CA60A9"/>
    <w:rsid w:val="00CC76DF"/>
    <w:rsid w:val="00CD72CB"/>
    <w:rsid w:val="00D51AB1"/>
    <w:rsid w:val="00E078BD"/>
    <w:rsid w:val="00E220A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AE1B"/>
  <w15:chartTrackingRefBased/>
  <w15:docId w15:val="{C25B2F72-2CBD-1D43-A373-5B04F2E0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A35D2"/>
  </w:style>
  <w:style w:type="character" w:customStyle="1" w:styleId="DateChar">
    <w:name w:val="Date Char"/>
    <w:basedOn w:val="DefaultParagraphFont"/>
    <w:link w:val="Date"/>
    <w:uiPriority w:val="99"/>
    <w:semiHidden/>
    <w:rsid w:val="008A35D2"/>
  </w:style>
  <w:style w:type="paragraph" w:styleId="BalloonText">
    <w:name w:val="Balloon Text"/>
    <w:basedOn w:val="Normal"/>
    <w:link w:val="BalloonTextChar"/>
    <w:uiPriority w:val="99"/>
    <w:semiHidden/>
    <w:unhideWhenUsed/>
    <w:rsid w:val="006C0B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B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36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Benjamin C</dc:creator>
  <cp:keywords/>
  <dc:description/>
  <cp:lastModifiedBy>Lambert, Benjamin C</cp:lastModifiedBy>
  <cp:revision>37</cp:revision>
  <dcterms:created xsi:type="dcterms:W3CDTF">2020-07-14T13:17:00Z</dcterms:created>
  <dcterms:modified xsi:type="dcterms:W3CDTF">2020-07-16T13:17:00Z</dcterms:modified>
</cp:coreProperties>
</file>